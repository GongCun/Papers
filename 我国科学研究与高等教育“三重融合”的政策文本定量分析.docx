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1D9" w:rsidRDefault="00A608B7">
      <w:pPr>
        <w:pStyle w:val="af4"/>
        <w:rPr>
          <w:rStyle w:val="af9"/>
          <w:rFonts w:ascii="宋体" w:eastAsia="宋体" w:hAnsi="宋体"/>
          <w:sz w:val="30"/>
          <w:szCs w:val="30"/>
        </w:rPr>
      </w:pPr>
      <w:r>
        <w:rPr>
          <w:rFonts w:ascii="宋体" w:eastAsia="宋体" w:hAnsi="宋体" w:hint="eastAsia"/>
          <w:sz w:val="30"/>
          <w:szCs w:val="30"/>
        </w:rPr>
        <w:t>我国科学研究与高等教育“三重融合”的政策文本定量分析</w:t>
      </w:r>
    </w:p>
    <w:p w:rsidR="007721D9" w:rsidRDefault="00A608B7">
      <w:pPr>
        <w:jc w:val="center"/>
        <w:rPr>
          <w:rFonts w:ascii="宋体" w:eastAsia="宋体" w:hAnsi="宋体" w:cs="Times New Roman"/>
          <w:szCs w:val="21"/>
        </w:rPr>
      </w:pPr>
      <w:r>
        <w:rPr>
          <w:rFonts w:ascii="宋体" w:eastAsia="宋体" w:hAnsi="宋体" w:hint="eastAsia"/>
          <w:szCs w:val="21"/>
        </w:rPr>
        <w:t>龚  利</w:t>
      </w:r>
      <w:r>
        <w:rPr>
          <w:rFonts w:ascii="宋体" w:eastAsia="宋体" w:hAnsi="宋体"/>
          <w:szCs w:val="21"/>
          <w:vertAlign w:val="superscript"/>
        </w:rPr>
        <w:t>1,2</w:t>
      </w:r>
      <w:r>
        <w:rPr>
          <w:rFonts w:ascii="宋体" w:eastAsia="宋体" w:hAnsi="宋体" w:hint="eastAsia"/>
          <w:szCs w:val="21"/>
        </w:rPr>
        <w:t>，杜德斌</w:t>
      </w:r>
      <w:r>
        <w:rPr>
          <w:rFonts w:ascii="宋体" w:eastAsia="宋体" w:hAnsi="宋体"/>
          <w:szCs w:val="21"/>
          <w:vertAlign w:val="superscript"/>
        </w:rPr>
        <w:t>1,2</w:t>
      </w:r>
      <w:r>
        <w:rPr>
          <w:rFonts w:ascii="宋体" w:eastAsia="宋体" w:hAnsi="宋体" w:hint="eastAsia"/>
          <w:szCs w:val="21"/>
        </w:rPr>
        <w:t>，史文天</w:t>
      </w:r>
      <w:r>
        <w:rPr>
          <w:rFonts w:ascii="宋体" w:eastAsia="宋体" w:hAnsi="宋体"/>
          <w:szCs w:val="21"/>
          <w:vertAlign w:val="superscript"/>
        </w:rPr>
        <w:t>1,2</w:t>
      </w:r>
      <w:r>
        <w:rPr>
          <w:rFonts w:ascii="宋体" w:eastAsia="宋体" w:hAnsi="宋体" w:hint="eastAsia"/>
          <w:szCs w:val="21"/>
        </w:rPr>
        <w:t xml:space="preserve">，龚  </w:t>
      </w:r>
      <w:r>
        <w:rPr>
          <w:rFonts w:ascii="宋体" w:eastAsia="宋体" w:hAnsi="宋体"/>
          <w:szCs w:val="21"/>
        </w:rPr>
        <w:t>存</w:t>
      </w:r>
      <w:r>
        <w:rPr>
          <w:rFonts w:ascii="宋体" w:eastAsia="宋体" w:hAnsi="宋体"/>
          <w:szCs w:val="21"/>
          <w:vertAlign w:val="superscript"/>
        </w:rPr>
        <w:t>3</w:t>
      </w:r>
    </w:p>
    <w:p w:rsidR="007721D9" w:rsidRDefault="00A608B7">
      <w:pPr>
        <w:jc w:val="center"/>
        <w:rPr>
          <w:rFonts w:ascii="宋体" w:eastAsia="宋体" w:hAnsi="宋体"/>
        </w:rPr>
      </w:pPr>
      <w:r>
        <w:rPr>
          <w:rFonts w:ascii="宋体" w:eastAsia="宋体" w:hAnsi="宋体" w:hint="eastAsia"/>
          <w:szCs w:val="21"/>
        </w:rPr>
        <w:t>（1.华东师范大学全球创新与发展研究院，上海 200062；</w:t>
      </w:r>
      <w:r>
        <w:rPr>
          <w:rFonts w:ascii="宋体" w:eastAsia="宋体" w:hAnsi="宋体"/>
          <w:szCs w:val="21"/>
        </w:rPr>
        <w:t>2</w:t>
      </w:r>
      <w:r>
        <w:rPr>
          <w:rFonts w:ascii="宋体" w:eastAsia="宋体" w:hAnsi="宋体" w:hint="eastAsia"/>
          <w:szCs w:val="21"/>
        </w:rPr>
        <w:t>.华东师范大学城市与区域科学学院，上海 200062；</w:t>
      </w:r>
      <w:r>
        <w:rPr>
          <w:rFonts w:ascii="宋体" w:eastAsia="宋体" w:hAnsi="宋体" w:hint="eastAsia"/>
          <w:szCs w:val="21"/>
          <w:highlight w:val="yellow"/>
        </w:rPr>
        <w:t>3</w:t>
      </w:r>
      <w:r>
        <w:rPr>
          <w:rFonts w:ascii="宋体" w:eastAsia="宋体" w:hAnsi="宋体" w:hint="eastAsia"/>
          <w:szCs w:val="21"/>
        </w:rPr>
        <w:t>.中国银行澳门分行，澳门 999078）</w:t>
      </w:r>
    </w:p>
    <w:p w:rsidR="007721D9" w:rsidRDefault="007721D9">
      <w:pPr>
        <w:rPr>
          <w:rFonts w:ascii="宋体" w:eastAsia="宋体" w:hAnsi="宋体"/>
        </w:rPr>
      </w:pPr>
    </w:p>
    <w:p w:rsidR="007721D9" w:rsidRDefault="00A608B7">
      <w:pPr>
        <w:rPr>
          <w:rFonts w:ascii="宋体" w:eastAsia="宋体" w:hAnsi="宋体"/>
        </w:rPr>
      </w:pPr>
      <w:r>
        <w:rPr>
          <w:rFonts w:ascii="宋体" w:eastAsia="宋体" w:hAnsi="宋体" w:hint="eastAsia"/>
          <w:b/>
        </w:rPr>
        <w:t>摘要：</w:t>
      </w:r>
      <w:r>
        <w:rPr>
          <w:rFonts w:ascii="宋体" w:eastAsia="宋体" w:hAnsi="宋体" w:hint="eastAsia"/>
          <w:highlight w:val="yellow"/>
        </w:rPr>
        <w:t>与西方</w:t>
      </w:r>
      <w:r>
        <w:rPr>
          <w:rFonts w:ascii="宋体" w:eastAsia="宋体" w:hAnsi="宋体" w:hint="eastAsia"/>
        </w:rPr>
        <w:t>发达国家以大学为主体的内生型模式不同，我国知识创新体系建设的关键是推动知识创新主体间系统性的机构联合、过程整合、功能耦合。从“三重融合”角度，采用</w:t>
      </w:r>
      <w:r>
        <w:rPr>
          <w:rFonts w:ascii="宋体" w:eastAsia="宋体" w:hAnsi="宋体"/>
        </w:rPr>
        <w:t>内容分析法</w:t>
      </w:r>
      <w:r>
        <w:rPr>
          <w:rFonts w:ascii="宋体" w:eastAsia="宋体" w:hAnsi="宋体" w:hint="eastAsia"/>
        </w:rPr>
        <w:t>，对我国</w:t>
      </w:r>
      <w:r>
        <w:rPr>
          <w:rFonts w:ascii="宋体" w:eastAsia="宋体" w:hAnsi="宋体"/>
        </w:rPr>
        <w:t>1955</w:t>
      </w:r>
      <w:r>
        <w:rPr>
          <w:rFonts w:ascii="宋体" w:eastAsia="宋体" w:hAnsi="宋体" w:hint="eastAsia"/>
        </w:rPr>
        <w:t>—</w:t>
      </w:r>
      <w:r>
        <w:rPr>
          <w:rFonts w:ascii="宋体" w:eastAsia="宋体" w:hAnsi="宋体"/>
        </w:rPr>
        <w:t>2017年</w:t>
      </w:r>
      <w:r>
        <w:rPr>
          <w:rFonts w:ascii="宋体" w:eastAsia="宋体" w:hAnsi="宋体" w:hint="eastAsia"/>
        </w:rPr>
        <w:t>间3</w:t>
      </w:r>
      <w:r>
        <w:rPr>
          <w:rFonts w:ascii="宋体" w:eastAsia="宋体" w:hAnsi="宋体"/>
        </w:rPr>
        <w:t>46份</w:t>
      </w:r>
      <w:r>
        <w:rPr>
          <w:rFonts w:ascii="宋体" w:eastAsia="宋体" w:hAnsi="宋体" w:hint="eastAsia"/>
        </w:rPr>
        <w:t>政策文本进行计量分析，发现政策颁布趋势的阶段性特征明显；</w:t>
      </w:r>
      <w:r>
        <w:rPr>
          <w:rFonts w:ascii="宋体" w:eastAsia="宋体" w:hAnsi="宋体" w:hint="eastAsia"/>
          <w:iCs/>
          <w:highlight w:val="yellow"/>
        </w:rPr>
        <w:t>知识创新</w:t>
      </w:r>
      <w:r>
        <w:rPr>
          <w:rFonts w:ascii="宋体" w:eastAsia="宋体" w:hAnsi="宋体" w:hint="eastAsia"/>
        </w:rPr>
        <w:t>机构联合和过程整合中学习工具与权威工具应用过多，功能耦合政策总体占比权重过少，且缺乏自愿性工具以及沟通和监管工具</w:t>
      </w:r>
      <w:r>
        <w:rPr>
          <w:rFonts w:ascii="宋体" w:eastAsia="宋体" w:hAnsi="宋体"/>
        </w:rPr>
        <w:t>。</w:t>
      </w:r>
      <w:r>
        <w:rPr>
          <w:rFonts w:ascii="宋体" w:eastAsia="宋体" w:hAnsi="宋体" w:hint="eastAsia"/>
        </w:rPr>
        <w:t>认为我国</w:t>
      </w:r>
      <w:r>
        <w:rPr>
          <w:rFonts w:ascii="宋体" w:eastAsia="宋体" w:hAnsi="宋体" w:hint="eastAsia"/>
          <w:iCs/>
          <w:highlight w:val="yellow"/>
        </w:rPr>
        <w:t>知识创新</w:t>
      </w:r>
      <w:r>
        <w:rPr>
          <w:rFonts w:ascii="宋体" w:eastAsia="宋体" w:hAnsi="宋体" w:hint="eastAsia"/>
        </w:rPr>
        <w:t>机构联合政策需加强大学和科研院所分类指导政策的制定与实施；过程整合政策需更加注重教学与科研的平衡；功能耦合政策需更多引入自愿性工具以及沟通和监管工具。</w:t>
      </w:r>
    </w:p>
    <w:p w:rsidR="007721D9" w:rsidRDefault="00A608B7">
      <w:pPr>
        <w:rPr>
          <w:rFonts w:ascii="宋体" w:eastAsia="宋体" w:hAnsi="宋体"/>
        </w:rPr>
      </w:pPr>
      <w:r>
        <w:rPr>
          <w:rFonts w:ascii="宋体" w:eastAsia="宋体" w:hAnsi="宋体" w:hint="eastAsia"/>
          <w:b/>
        </w:rPr>
        <w:t>关键词：</w:t>
      </w:r>
      <w:r>
        <w:rPr>
          <w:rFonts w:ascii="宋体" w:eastAsia="宋体" w:hAnsi="宋体" w:hint="eastAsia"/>
        </w:rPr>
        <w:t>科学研究；高等教育；政策文本；内容分析</w:t>
      </w:r>
    </w:p>
    <w:p w:rsidR="007721D9" w:rsidRDefault="00A608B7">
      <w:pPr>
        <w:rPr>
          <w:rFonts w:ascii="宋体" w:eastAsia="宋体" w:hAnsi="宋体"/>
          <w:b/>
        </w:rPr>
      </w:pPr>
      <w:r>
        <w:rPr>
          <w:rFonts w:ascii="宋体" w:eastAsia="宋体" w:hAnsi="宋体" w:hint="eastAsia"/>
          <w:b/>
        </w:rPr>
        <w:t>中图分类号：</w:t>
      </w:r>
      <w:r>
        <w:rPr>
          <w:rFonts w:ascii="宋体" w:eastAsia="宋体" w:hAnsi="宋体" w:hint="eastAsia"/>
        </w:rPr>
        <w:t xml:space="preserve">G311；G301 </w:t>
      </w:r>
      <w:r>
        <w:rPr>
          <w:rFonts w:ascii="宋体" w:eastAsia="宋体" w:hAnsi="宋体" w:hint="eastAsia"/>
          <w:b/>
        </w:rPr>
        <w:t xml:space="preserve">  文献标志码：</w:t>
      </w:r>
      <w:r>
        <w:rPr>
          <w:rFonts w:ascii="宋体" w:eastAsia="宋体" w:hAnsi="宋体" w:hint="eastAsia"/>
        </w:rPr>
        <w:t>A</w:t>
      </w:r>
      <w:r>
        <w:rPr>
          <w:rFonts w:ascii="宋体" w:eastAsia="宋体" w:hAnsi="宋体" w:hint="eastAsia"/>
          <w:b/>
        </w:rPr>
        <w:t xml:space="preserve">   文章编号：</w:t>
      </w:r>
    </w:p>
    <w:p w:rsidR="007721D9" w:rsidRDefault="00A608B7">
      <w:pPr>
        <w:pStyle w:val="af4"/>
        <w:rPr>
          <w:rFonts w:ascii="Times New Roman" w:hAnsi="Times New Roman" w:cs="Times New Roman"/>
        </w:rPr>
      </w:pPr>
      <w:r>
        <w:rPr>
          <w:rFonts w:ascii="Times New Roman" w:hAnsi="Times New Roman" w:cs="Times New Roman"/>
        </w:rPr>
        <w:t>Quantitative Analysis of the Policy Text of "Triple Integration" of Scientific Research and Higher Education in China</w:t>
      </w:r>
    </w:p>
    <w:p w:rsidR="007721D9" w:rsidRDefault="00A608B7">
      <w:pPr>
        <w:adjustRightInd w:val="0"/>
        <w:snapToGrid w:val="0"/>
        <w:spacing w:beforeLines="50" w:before="156"/>
        <w:jc w:val="center"/>
        <w:rPr>
          <w:rFonts w:ascii="Times New Roman" w:eastAsia="宋体" w:hAnsi="Times New Roman" w:cs="Times New Roman"/>
          <w:szCs w:val="21"/>
          <w:vertAlign w:val="superscript"/>
        </w:rPr>
      </w:pPr>
      <w:r>
        <w:rPr>
          <w:rFonts w:ascii="Times New Roman" w:eastAsia="宋体" w:hAnsi="Times New Roman" w:cs="Times New Roman"/>
          <w:szCs w:val="21"/>
        </w:rPr>
        <w:t>Gong Li</w:t>
      </w:r>
      <w:r>
        <w:rPr>
          <w:rFonts w:ascii="Times New Roman" w:eastAsia="宋体" w:hAnsi="Times New Roman" w:cs="Times New Roman"/>
          <w:szCs w:val="21"/>
          <w:vertAlign w:val="superscript"/>
        </w:rPr>
        <w:t>1,2</w:t>
      </w:r>
      <w:r>
        <w:rPr>
          <w:rFonts w:ascii="Times New Roman" w:eastAsia="宋体" w:hAnsi="Times New Roman" w:cs="Times New Roman"/>
          <w:szCs w:val="21"/>
        </w:rPr>
        <w:t>, Du Debin</w:t>
      </w:r>
      <w:r>
        <w:rPr>
          <w:rFonts w:ascii="Times New Roman" w:eastAsia="宋体" w:hAnsi="Times New Roman" w:cs="Times New Roman"/>
          <w:szCs w:val="21"/>
          <w:vertAlign w:val="superscript"/>
        </w:rPr>
        <w:t>1,2</w:t>
      </w:r>
      <w:r>
        <w:rPr>
          <w:rFonts w:ascii="Times New Roman" w:eastAsia="宋体" w:hAnsi="Times New Roman" w:cs="Times New Roman"/>
          <w:szCs w:val="21"/>
        </w:rPr>
        <w:t>, Shi Wentian</w:t>
      </w:r>
      <w:r>
        <w:rPr>
          <w:rFonts w:ascii="Times New Roman" w:eastAsia="宋体" w:hAnsi="Times New Roman" w:cs="Times New Roman"/>
          <w:szCs w:val="21"/>
          <w:vertAlign w:val="superscript"/>
        </w:rPr>
        <w:t>1,2</w:t>
      </w:r>
      <w:r>
        <w:rPr>
          <w:rFonts w:ascii="Times New Roman" w:eastAsia="宋体" w:hAnsi="Times New Roman" w:cs="Times New Roman"/>
          <w:szCs w:val="21"/>
        </w:rPr>
        <w:t>, Gong Cun</w:t>
      </w:r>
      <w:r>
        <w:rPr>
          <w:rFonts w:ascii="Times New Roman" w:eastAsia="宋体" w:hAnsi="Times New Roman" w:cs="Times New Roman"/>
          <w:szCs w:val="21"/>
          <w:vertAlign w:val="superscript"/>
        </w:rPr>
        <w:t>3</w:t>
      </w:r>
    </w:p>
    <w:p w:rsidR="007721D9" w:rsidRDefault="00556534" w:rsidP="00556534">
      <w:pPr>
        <w:numPr>
          <w:ilvl w:val="0"/>
          <w:numId w:val="1"/>
        </w:numPr>
        <w:adjustRightInd w:val="0"/>
        <w:snapToGrid w:val="0"/>
        <w:jc w:val="center"/>
        <w:rPr>
          <w:rFonts w:ascii="Times New Roman" w:eastAsia="宋体" w:hAnsi="Times New Roman" w:cs="Times New Roman"/>
          <w:sz w:val="18"/>
          <w:szCs w:val="18"/>
        </w:rPr>
      </w:pPr>
      <w:ins w:id="0" w:author="David 爸" w:date="2018-11-04T15:32:00Z">
        <w:r w:rsidRPr="00556534">
          <w:rPr>
            <w:rFonts w:ascii="Times New Roman" w:eastAsia="宋体" w:hAnsi="Times New Roman" w:cs="Times New Roman"/>
            <w:color w:val="70AD47" w:themeColor="accent6"/>
            <w:sz w:val="18"/>
            <w:szCs w:val="18"/>
            <w:rPrChange w:id="1" w:author="David 爸" w:date="2018-11-04T15:33:00Z">
              <w:rPr>
                <w:rFonts w:ascii="Times New Roman" w:eastAsia="宋体" w:hAnsi="Times New Roman" w:cs="Times New Roman"/>
                <w:sz w:val="18"/>
                <w:szCs w:val="18"/>
              </w:rPr>
            </w:rPrChange>
          </w:rPr>
          <w:t>Institute for</w:t>
        </w:r>
        <w:r>
          <w:rPr>
            <w:rFonts w:ascii="Times New Roman" w:eastAsia="宋体" w:hAnsi="Times New Roman" w:cs="Times New Roman"/>
            <w:sz w:val="18"/>
            <w:szCs w:val="18"/>
          </w:rPr>
          <w:t xml:space="preserve"> </w:t>
        </w:r>
      </w:ins>
      <w:r w:rsidR="00A608B7">
        <w:rPr>
          <w:rFonts w:ascii="Times New Roman" w:eastAsia="宋体" w:hAnsi="Times New Roman" w:cs="Times New Roman"/>
          <w:sz w:val="18"/>
          <w:szCs w:val="18"/>
        </w:rPr>
        <w:t>Global Innovation and Development</w:t>
      </w:r>
      <w:del w:id="2" w:author="David 爸" w:date="2018-11-04T15:32:00Z">
        <w:r w:rsidR="00A608B7" w:rsidDel="00556534">
          <w:rPr>
            <w:rFonts w:ascii="Times New Roman" w:eastAsia="宋体" w:hAnsi="Times New Roman" w:cs="Times New Roman"/>
            <w:sz w:val="18"/>
            <w:szCs w:val="18"/>
          </w:rPr>
          <w:delText xml:space="preserve"> Institute</w:delText>
        </w:r>
      </w:del>
      <w:r w:rsidR="00A608B7">
        <w:rPr>
          <w:rFonts w:ascii="Times New Roman" w:eastAsia="宋体" w:hAnsi="Times New Roman" w:cs="Times New Roman"/>
          <w:sz w:val="18"/>
          <w:szCs w:val="18"/>
        </w:rPr>
        <w:t>, East China Normal University, Shanghai 200062,China;</w:t>
      </w:r>
    </w:p>
    <w:p w:rsidR="007721D9" w:rsidRDefault="00A608B7">
      <w:pPr>
        <w:numPr>
          <w:ilvl w:val="0"/>
          <w:numId w:val="2"/>
        </w:numPr>
        <w:adjustRightInd w:val="0"/>
        <w:snapToGrid w:val="0"/>
        <w:ind w:firstLineChars="200" w:firstLine="360"/>
        <w:rPr>
          <w:rFonts w:ascii="Times New Roman" w:eastAsia="宋体" w:hAnsi="Times New Roman" w:cs="Times New Roman"/>
          <w:sz w:val="18"/>
          <w:szCs w:val="18"/>
        </w:rPr>
      </w:pPr>
      <w:r>
        <w:rPr>
          <w:rFonts w:ascii="Times New Roman" w:eastAsia="宋体" w:hAnsi="Times New Roman" w:cs="Times New Roman"/>
          <w:sz w:val="18"/>
          <w:szCs w:val="18"/>
        </w:rPr>
        <w:t xml:space="preserve">School of Urban and Regional Science, East China Normal University, Shanghai </w:t>
      </w:r>
      <w:del w:id="3" w:author="David 爸" w:date="2018-11-04T15:45:00Z">
        <w:r w:rsidDel="004317D8">
          <w:rPr>
            <w:rFonts w:ascii="Times New Roman" w:eastAsia="宋体" w:hAnsi="Times New Roman" w:cs="Times New Roman"/>
            <w:sz w:val="18"/>
            <w:szCs w:val="18"/>
          </w:rPr>
          <w:delText>2000</w:delText>
        </w:r>
        <w:bookmarkStart w:id="4" w:name="_GoBack"/>
        <w:bookmarkEnd w:id="4"/>
        <w:r w:rsidDel="004317D8">
          <w:rPr>
            <w:rFonts w:ascii="Times New Roman" w:eastAsia="宋体" w:hAnsi="Times New Roman" w:cs="Times New Roman"/>
            <w:sz w:val="18"/>
            <w:szCs w:val="18"/>
          </w:rPr>
          <w:delText>62,China</w:delText>
        </w:r>
      </w:del>
      <w:ins w:id="5" w:author="David 爸" w:date="2018-11-04T15:45:00Z">
        <w:r w:rsidR="004317D8">
          <w:rPr>
            <w:rFonts w:ascii="Times New Roman" w:eastAsia="宋体" w:hAnsi="Times New Roman" w:cs="Times New Roman"/>
            <w:sz w:val="18"/>
            <w:szCs w:val="18"/>
          </w:rPr>
          <w:t>200062, China</w:t>
        </w:r>
      </w:ins>
      <w:r>
        <w:rPr>
          <w:rFonts w:ascii="Times New Roman" w:eastAsia="宋体" w:hAnsi="Times New Roman" w:cs="Times New Roman"/>
          <w:sz w:val="18"/>
          <w:szCs w:val="18"/>
        </w:rPr>
        <w:t>;</w:t>
      </w:r>
    </w:p>
    <w:p w:rsidR="007721D9" w:rsidRDefault="00A608B7">
      <w:pPr>
        <w:adjustRightInd w:val="0"/>
        <w:snapToGrid w:val="0"/>
        <w:rPr>
          <w:rFonts w:ascii="Times New Roman" w:eastAsia="宋体" w:hAnsi="Times New Roman" w:cs="Times New Roman"/>
          <w:sz w:val="18"/>
          <w:szCs w:val="18"/>
        </w:rPr>
      </w:pPr>
      <w:r>
        <w:rPr>
          <w:rFonts w:ascii="Times New Roman" w:eastAsia="宋体" w:hAnsi="Times New Roman" w:cs="Times New Roman"/>
          <w:sz w:val="18"/>
          <w:szCs w:val="18"/>
        </w:rPr>
        <w:t xml:space="preserve">3. </w:t>
      </w:r>
      <w:del w:id="6" w:author="David 爸" w:date="2018-11-04T15:31:00Z">
        <w:r w:rsidDel="00556534">
          <w:rPr>
            <w:rFonts w:ascii="Times New Roman" w:eastAsia="宋体" w:hAnsi="Times New Roman" w:cs="Times New Roman"/>
            <w:sz w:val="18"/>
            <w:szCs w:val="18"/>
            <w:highlight w:val="red"/>
          </w:rPr>
          <w:delText xml:space="preserve">Department of Financial Engineering, </w:delText>
        </w:r>
        <w:r w:rsidDel="00556534">
          <w:rPr>
            <w:rFonts w:ascii="Times New Roman" w:eastAsia="宋体" w:hAnsi="Times New Roman" w:cs="Times New Roman" w:hint="eastAsia"/>
            <w:sz w:val="18"/>
            <w:szCs w:val="18"/>
            <w:highlight w:val="red"/>
          </w:rPr>
          <w:delText>---</w:delText>
        </w:r>
        <w:r w:rsidDel="00556534">
          <w:rPr>
            <w:rFonts w:ascii="Times New Roman" w:eastAsia="宋体" w:hAnsi="Times New Roman" w:cs="Times New Roman" w:hint="eastAsia"/>
            <w:sz w:val="18"/>
            <w:szCs w:val="18"/>
            <w:highlight w:val="red"/>
          </w:rPr>
          <w:delText>与中文不对应</w:delText>
        </w:r>
      </w:del>
      <w:r>
        <w:rPr>
          <w:rFonts w:ascii="Times New Roman" w:eastAsia="宋体" w:hAnsi="Times New Roman" w:cs="Times New Roman"/>
          <w:sz w:val="18"/>
          <w:szCs w:val="18"/>
        </w:rPr>
        <w:t>Bank of China Macau Branch, Macau</w:t>
      </w:r>
      <w:r>
        <w:rPr>
          <w:rFonts w:ascii="Times New Roman" w:eastAsia="宋体" w:hAnsi="Times New Roman" w:cs="Times New Roman" w:hint="eastAsia"/>
          <w:sz w:val="18"/>
          <w:szCs w:val="18"/>
        </w:rPr>
        <w:t xml:space="preserve"> </w:t>
      </w:r>
      <w:r>
        <w:rPr>
          <w:rFonts w:ascii="Times New Roman" w:eastAsia="宋体" w:hAnsi="Times New Roman" w:cs="Times New Roman"/>
          <w:sz w:val="18"/>
          <w:szCs w:val="18"/>
        </w:rPr>
        <w:t xml:space="preserve">999078, </w:t>
      </w:r>
      <w:r>
        <w:rPr>
          <w:rFonts w:ascii="Times New Roman" w:eastAsia="宋体" w:hAnsi="Times New Roman" w:cs="Times New Roman"/>
          <w:sz w:val="18"/>
          <w:szCs w:val="18"/>
          <w:highlight w:val="yellow"/>
        </w:rPr>
        <w:t>China</w:t>
      </w:r>
      <w:r>
        <w:rPr>
          <w:rFonts w:ascii="Times New Roman" w:eastAsia="宋体" w:hAnsi="Times New Roman" w:cs="Times New Roman"/>
          <w:sz w:val="18"/>
          <w:szCs w:val="18"/>
        </w:rPr>
        <w:t>)</w:t>
      </w:r>
    </w:p>
    <w:p w:rsidR="007721D9" w:rsidRDefault="007721D9">
      <w:pPr>
        <w:rPr>
          <w:rFonts w:ascii="Times New Roman" w:hAnsi="Times New Roman" w:cs="Times New Roman"/>
        </w:rPr>
      </w:pPr>
    </w:p>
    <w:p w:rsidR="007721D9" w:rsidRDefault="00A608B7">
      <w:pPr>
        <w:rPr>
          <w:rFonts w:ascii="Times New Roman" w:eastAsia="宋体" w:hAnsi="Times New Roman" w:cs="Times New Roman"/>
          <w:highlight w:val="yellow"/>
        </w:rPr>
      </w:pPr>
      <w:r>
        <w:rPr>
          <w:rFonts w:ascii="Times New Roman" w:eastAsia="宋体" w:hAnsi="Times New Roman" w:cs="Times New Roman"/>
          <w:b/>
          <w:bCs/>
        </w:rPr>
        <w:t>Abstract:</w:t>
      </w:r>
      <w:r>
        <w:rPr>
          <w:rFonts w:ascii="Times New Roman" w:eastAsia="宋体" w:hAnsi="Times New Roman" w:cs="Times New Roman"/>
        </w:rPr>
        <w:t xml:space="preserve"> </w:t>
      </w:r>
      <w:r>
        <w:rPr>
          <w:rFonts w:ascii="Times New Roman" w:eastAsia="宋体" w:hAnsi="Times New Roman" w:cs="Times New Roman" w:hint="eastAsia"/>
          <w:highlight w:val="yellow"/>
        </w:rPr>
        <w:t>Different from the endogenous model of university as the main body in western developed countries, the key to the construction of knowledge innovation system in China is to promote the systematic institutional union, process integration and functional coupling among the knowledge innovation subjects. From the perspective of "triple integration", this paper uses the content analysis method to analyze 346 policy texts from 1955 to 2017 in China. It is found that the stage characteristics of the policy promulgation trend are obvious</w:t>
      </w:r>
      <w:r>
        <w:rPr>
          <w:rFonts w:ascii="Times New Roman" w:eastAsia="宋体" w:hAnsi="Times New Roman" w:cs="Times New Roman" w:hint="eastAsia"/>
          <w:highlight w:val="yellow"/>
        </w:rPr>
        <w:t>；</w:t>
      </w:r>
      <w:r>
        <w:rPr>
          <w:rFonts w:ascii="Times New Roman" w:eastAsia="宋体" w:hAnsi="Times New Roman" w:cs="Times New Roman" w:hint="eastAsia"/>
          <w:highlight w:val="yellow"/>
        </w:rPr>
        <w:t>in the process integration of knowledge innovation institutions, learning tools and authoritative tools are used too much, the proportion of functional coupling policies is too small, and there is a lack of voluntary tools as well as communication and regulatory tools. It is considered that, the joint policy of knowledge innovation institutions in China should strengthen the formulation and implementation of the classified guiding policies of universities and scientific research institutes, and the policy of process integration should pay more attention to the balance between teaching and scientific research, functional coupling policies need to introduce more voluntary tools as well as communication and regulatory tools.</w:t>
      </w:r>
    </w:p>
    <w:p w:rsidR="007721D9" w:rsidRDefault="00A608B7">
      <w:pPr>
        <w:autoSpaceDE w:val="0"/>
        <w:autoSpaceDN w:val="0"/>
        <w:adjustRightInd w:val="0"/>
        <w:jc w:val="left"/>
      </w:pPr>
      <w:r>
        <w:rPr>
          <w:rFonts w:ascii="Times New Roman" w:eastAsia="宋体" w:hAnsi="Times New Roman" w:cs="Times New Roman"/>
          <w:b/>
          <w:bCs/>
        </w:rPr>
        <w:t>Key</w:t>
      </w:r>
      <w:r>
        <w:rPr>
          <w:rFonts w:ascii="Times New Roman" w:eastAsia="宋体" w:hAnsi="Times New Roman" w:cs="Times New Roman" w:hint="eastAsia"/>
          <w:b/>
          <w:bCs/>
        </w:rPr>
        <w:t xml:space="preserve"> </w:t>
      </w:r>
      <w:r>
        <w:rPr>
          <w:rFonts w:ascii="Times New Roman" w:eastAsia="宋体" w:hAnsi="Times New Roman" w:cs="Times New Roman"/>
          <w:b/>
          <w:bCs/>
        </w:rPr>
        <w:t>words:</w:t>
      </w:r>
      <w:r>
        <w:rPr>
          <w:rFonts w:ascii="Times New Roman" w:eastAsia="宋体" w:hAnsi="Times New Roman" w:cs="Times New Roman"/>
        </w:rPr>
        <w:t xml:space="preserve"> scientific research; higher education; policy text; content analysis</w:t>
      </w:r>
    </w:p>
    <w:p w:rsidR="007721D9" w:rsidRDefault="007721D9">
      <w:pPr>
        <w:rPr>
          <w:rFonts w:ascii="宋体" w:eastAsia="宋体" w:hAnsi="宋体"/>
          <w:b/>
          <w:sz w:val="18"/>
          <w:szCs w:val="18"/>
        </w:rPr>
      </w:pPr>
    </w:p>
    <w:p w:rsidR="007721D9" w:rsidRDefault="00A608B7">
      <w:pPr>
        <w:rPr>
          <w:rFonts w:ascii="宋体" w:eastAsia="宋体" w:hAnsi="宋体"/>
          <w:b/>
          <w:sz w:val="18"/>
          <w:szCs w:val="18"/>
        </w:rPr>
      </w:pPr>
      <w:r>
        <w:rPr>
          <w:rFonts w:ascii="宋体" w:eastAsia="宋体" w:hAnsi="宋体" w:hint="eastAsia"/>
          <w:b/>
          <w:sz w:val="18"/>
          <w:szCs w:val="18"/>
        </w:rPr>
        <w:t>--------</w:t>
      </w:r>
    </w:p>
    <w:p w:rsidR="007721D9" w:rsidRDefault="00A608B7">
      <w:pPr>
        <w:rPr>
          <w:rFonts w:ascii="宋体" w:eastAsia="宋体" w:hAnsi="宋体"/>
          <w:b/>
          <w:sz w:val="18"/>
          <w:szCs w:val="18"/>
        </w:rPr>
      </w:pPr>
      <w:r>
        <w:rPr>
          <w:rFonts w:ascii="宋体" w:eastAsia="宋体" w:hAnsi="宋体" w:hint="eastAsia"/>
          <w:b/>
          <w:sz w:val="18"/>
          <w:szCs w:val="18"/>
        </w:rPr>
        <w:lastRenderedPageBreak/>
        <w:t>收稿日期：2017-11-30，修回日期：2018-02-22</w:t>
      </w:r>
    </w:p>
    <w:p w:rsidR="007721D9" w:rsidRDefault="00A608B7">
      <w:pPr>
        <w:pStyle w:val="af1"/>
        <w:ind w:left="813" w:hangingChars="450" w:hanging="813"/>
        <w:rPr>
          <w:rFonts w:ascii="宋体" w:eastAsia="宋体" w:hAnsi="宋体"/>
        </w:rPr>
      </w:pPr>
      <w:r>
        <w:rPr>
          <w:rFonts w:ascii="宋体" w:eastAsia="宋体" w:hAnsi="宋体" w:hint="eastAsia"/>
          <w:b/>
        </w:rPr>
        <w:t>基金项目：</w:t>
      </w:r>
      <w:r>
        <w:rPr>
          <w:rFonts w:ascii="宋体" w:eastAsia="宋体" w:hAnsi="宋体" w:hint="eastAsia"/>
        </w:rPr>
        <w:t>教育部哲学社会科学重大攻关项目“科学研究与高等教育深度融合的知识创新体系建设研究”（11JD039）</w:t>
      </w:r>
    </w:p>
    <w:p w:rsidR="007721D9" w:rsidRDefault="007721D9">
      <w:pPr>
        <w:rPr>
          <w:rFonts w:ascii="宋体" w:eastAsia="宋体" w:hAnsi="宋体"/>
          <w:sz w:val="18"/>
          <w:szCs w:val="18"/>
        </w:rPr>
      </w:pPr>
    </w:p>
    <w:p w:rsidR="007721D9" w:rsidRDefault="007721D9">
      <w:pPr>
        <w:rPr>
          <w:rFonts w:ascii="宋体" w:eastAsia="宋体" w:hAnsi="宋体"/>
          <w:sz w:val="18"/>
          <w:szCs w:val="18"/>
        </w:rPr>
      </w:pPr>
    </w:p>
    <w:p w:rsidR="007721D9" w:rsidRDefault="007721D9">
      <w:pPr>
        <w:rPr>
          <w:rFonts w:ascii="宋体" w:eastAsia="宋体" w:hAnsi="宋体"/>
          <w:sz w:val="18"/>
          <w:szCs w:val="18"/>
        </w:rPr>
      </w:pPr>
    </w:p>
    <w:p w:rsidR="007721D9" w:rsidRDefault="00A608B7">
      <w:pPr>
        <w:ind w:firstLine="420"/>
        <w:rPr>
          <w:rFonts w:ascii="宋体" w:eastAsia="宋体" w:hAnsi="宋体"/>
        </w:rPr>
      </w:pPr>
      <w:r>
        <w:rPr>
          <w:rFonts w:ascii="宋体" w:eastAsia="宋体" w:hAnsi="宋体" w:hint="eastAsia"/>
        </w:rPr>
        <w:t>当今世界，国</w:t>
      </w:r>
      <w:r>
        <w:rPr>
          <w:rFonts w:ascii="宋体" w:eastAsia="宋体" w:hAnsi="宋体"/>
        </w:rPr>
        <w:t>民</w:t>
      </w:r>
      <w:r>
        <w:rPr>
          <w:rFonts w:ascii="宋体" w:eastAsia="宋体" w:hAnsi="宋体" w:hint="eastAsia"/>
        </w:rPr>
        <w:t>经济稳定</w:t>
      </w:r>
      <w:r>
        <w:rPr>
          <w:rFonts w:ascii="宋体" w:eastAsia="宋体" w:hAnsi="宋体"/>
        </w:rPr>
        <w:t>快速</w:t>
      </w:r>
      <w:r>
        <w:rPr>
          <w:rFonts w:ascii="宋体" w:eastAsia="宋体" w:hAnsi="宋体" w:hint="eastAsia"/>
        </w:rPr>
        <w:t>发展比其他时期都更加有赖于知识创新，从而使得知识创新体系成为建设创新型国家的重要源头。建设符合国际发展趋势、具有中国特色的科教深度融合的知识创新体系，成为了党和政府所关注的重点之</w:t>
      </w:r>
      <w:r>
        <w:rPr>
          <w:rFonts w:ascii="宋体" w:eastAsia="宋体" w:hAnsi="宋体"/>
        </w:rPr>
        <w:t>一</w:t>
      </w:r>
      <w:r>
        <w:rPr>
          <w:rFonts w:ascii="宋体" w:eastAsia="宋体" w:hAnsi="宋体" w:hint="eastAsia"/>
        </w:rPr>
        <w:t>。建设科教深度融合的知识创新体系关键在于促进大学与科研院所形成积极互动格局，提升各自的知识创新能力，核心是科教的深度融合</w:t>
      </w:r>
      <w:r>
        <w:rPr>
          <w:rFonts w:ascii="宋体" w:eastAsia="宋体" w:hAnsi="宋体"/>
        </w:rPr>
        <w:fldChar w:fldCharType="begin"/>
      </w:r>
      <w:r>
        <w:rPr>
          <w:rFonts w:ascii="宋体" w:eastAsia="宋体" w:hAnsi="宋体"/>
        </w:rPr>
        <w:instrText xml:space="preserve"> ADDIN NE.Ref.{1C43D863-D0EE-4179-8BF2-94775B3C3016}</w:instrText>
      </w:r>
      <w:r>
        <w:rPr>
          <w:rFonts w:ascii="宋体" w:eastAsia="宋体" w:hAnsi="宋体"/>
        </w:rPr>
        <w:fldChar w:fldCharType="separate"/>
      </w:r>
      <w:r>
        <w:rPr>
          <w:rFonts w:ascii="宋体" w:eastAsia="宋体" w:hAnsi="宋体" w:cs="宋体"/>
          <w:kern w:val="0"/>
          <w:szCs w:val="21"/>
          <w:vertAlign w:val="superscript"/>
        </w:rPr>
        <w:t>[1]</w:t>
      </w:r>
      <w:r>
        <w:rPr>
          <w:rFonts w:ascii="宋体" w:eastAsia="宋体" w:hAnsi="宋体"/>
        </w:rPr>
        <w:fldChar w:fldCharType="end"/>
      </w:r>
      <w:r>
        <w:rPr>
          <w:rFonts w:ascii="宋体" w:eastAsia="宋体" w:hAnsi="宋体" w:hint="eastAsia"/>
        </w:rPr>
        <w:t>。而如何让科教有机结合、深度融合，可行路径是通过</w:t>
      </w:r>
      <w:r>
        <w:rPr>
          <w:rFonts w:ascii="宋体" w:eastAsia="宋体" w:hAnsi="宋体" w:hint="eastAsia"/>
          <w:iCs/>
          <w:highlight w:val="yellow"/>
        </w:rPr>
        <w:t>知识</w:t>
      </w:r>
      <w:r>
        <w:rPr>
          <w:rFonts w:ascii="宋体" w:eastAsia="宋体" w:hAnsi="宋体" w:hint="eastAsia"/>
        </w:rPr>
        <w:t>创新机构联合、创新过程整合、创新功能耦合的“三重融合”促进我国知识创新体系良性运转</w:t>
      </w:r>
      <w:r>
        <w:rPr>
          <w:rFonts w:ascii="宋体" w:eastAsia="宋体" w:hAnsi="宋体"/>
        </w:rPr>
        <w:fldChar w:fldCharType="begin"/>
      </w:r>
      <w:r>
        <w:rPr>
          <w:rFonts w:ascii="宋体" w:eastAsia="宋体" w:hAnsi="宋体"/>
        </w:rPr>
        <w:instrText xml:space="preserve"> ADDIN NE.Ref.{1DD42FC4-F2BC-42E6-A299-15B77791E950}</w:instrText>
      </w:r>
      <w:r>
        <w:rPr>
          <w:rFonts w:ascii="宋体" w:eastAsia="宋体" w:hAnsi="宋体"/>
        </w:rPr>
        <w:fldChar w:fldCharType="separate"/>
      </w:r>
      <w:r>
        <w:rPr>
          <w:rFonts w:ascii="宋体" w:eastAsia="宋体" w:hAnsi="宋体" w:cs="宋体"/>
          <w:kern w:val="0"/>
          <w:szCs w:val="21"/>
          <w:vertAlign w:val="superscript"/>
        </w:rPr>
        <w:t>[2]</w:t>
      </w:r>
      <w:r>
        <w:rPr>
          <w:rFonts w:ascii="宋体" w:eastAsia="宋体" w:hAnsi="宋体"/>
        </w:rPr>
        <w:fldChar w:fldCharType="end"/>
      </w:r>
      <w:r>
        <w:rPr>
          <w:rFonts w:ascii="宋体" w:eastAsia="宋体" w:hAnsi="宋体" w:hint="eastAsia"/>
        </w:rPr>
        <w:t>。我国政府一贯重视科教工作，制定并出台了众多科教政策，其中相当部分以</w:t>
      </w:r>
      <w:r>
        <w:rPr>
          <w:rFonts w:ascii="宋体" w:eastAsia="宋体" w:hAnsi="宋体"/>
        </w:rPr>
        <w:t>推动</w:t>
      </w:r>
      <w:r>
        <w:rPr>
          <w:rFonts w:ascii="宋体" w:eastAsia="宋体" w:hAnsi="宋体" w:hint="eastAsia"/>
        </w:rPr>
        <w:t>科教融合为</w:t>
      </w:r>
      <w:r>
        <w:rPr>
          <w:rFonts w:ascii="宋体" w:eastAsia="宋体" w:hAnsi="宋体"/>
        </w:rPr>
        <w:t>主要目的</w:t>
      </w:r>
      <w:r>
        <w:rPr>
          <w:rFonts w:ascii="宋体" w:eastAsia="宋体" w:hAnsi="宋体" w:hint="eastAsia"/>
        </w:rPr>
        <w:t>之</w:t>
      </w:r>
      <w:r>
        <w:rPr>
          <w:rFonts w:ascii="宋体" w:eastAsia="宋体" w:hAnsi="宋体"/>
        </w:rPr>
        <w:t>一</w:t>
      </w:r>
      <w:r>
        <w:rPr>
          <w:rFonts w:ascii="宋体" w:eastAsia="宋体" w:hAnsi="宋体" w:hint="eastAsia"/>
        </w:rPr>
        <w:t>；随着政策的不断颁布、覆盖领域的持续扩大，目前</w:t>
      </w:r>
      <w:r>
        <w:rPr>
          <w:rFonts w:ascii="宋体" w:eastAsia="宋体" w:hAnsi="宋体"/>
        </w:rPr>
        <w:t>已经</w:t>
      </w:r>
      <w:r>
        <w:rPr>
          <w:rFonts w:ascii="宋体" w:eastAsia="宋体" w:hAnsi="宋体" w:hint="eastAsia"/>
        </w:rPr>
        <w:t>初步形成了具有中国特色的科教融合政策体系，将</w:t>
      </w:r>
      <w:r>
        <w:rPr>
          <w:rFonts w:ascii="宋体" w:eastAsia="宋体" w:hAnsi="宋体"/>
        </w:rPr>
        <w:t>其作为主要研究</w:t>
      </w:r>
      <w:r>
        <w:rPr>
          <w:rFonts w:ascii="宋体" w:eastAsia="宋体" w:hAnsi="宋体" w:hint="eastAsia"/>
        </w:rPr>
        <w:t>对象并</w:t>
      </w:r>
      <w:r>
        <w:rPr>
          <w:rFonts w:ascii="宋体" w:eastAsia="宋体" w:hAnsi="宋体"/>
        </w:rPr>
        <w:t>进行跟踪研究正变得</w:t>
      </w:r>
      <w:r>
        <w:rPr>
          <w:rFonts w:ascii="宋体" w:eastAsia="宋体" w:hAnsi="宋体" w:hint="eastAsia"/>
        </w:rPr>
        <w:t>越来</w:t>
      </w:r>
      <w:r>
        <w:rPr>
          <w:rFonts w:ascii="宋体" w:eastAsia="宋体" w:hAnsi="宋体"/>
        </w:rPr>
        <w:t>越重要</w:t>
      </w:r>
      <w:r>
        <w:rPr>
          <w:rFonts w:ascii="宋体" w:eastAsia="宋体" w:hAnsi="宋体" w:hint="eastAsia"/>
        </w:rPr>
        <w:t>。因此</w:t>
      </w:r>
      <w:r>
        <w:rPr>
          <w:rFonts w:ascii="宋体" w:eastAsia="宋体" w:hAnsi="宋体"/>
        </w:rPr>
        <w:t>，本文</w:t>
      </w:r>
      <w:r>
        <w:rPr>
          <w:rFonts w:ascii="宋体" w:eastAsia="宋体" w:hAnsi="宋体" w:hint="eastAsia"/>
        </w:rPr>
        <w:t>主</w:t>
      </w:r>
      <w:r>
        <w:rPr>
          <w:rFonts w:ascii="宋体" w:eastAsia="宋体" w:hAnsi="宋体"/>
        </w:rPr>
        <w:t>要基于</w:t>
      </w:r>
      <w:r>
        <w:rPr>
          <w:rFonts w:ascii="宋体" w:eastAsia="宋体" w:hAnsi="宋体" w:hint="eastAsia"/>
        </w:rPr>
        <w:t>历</w:t>
      </w:r>
      <w:r>
        <w:rPr>
          <w:rFonts w:ascii="宋体" w:eastAsia="宋体" w:hAnsi="宋体"/>
        </w:rPr>
        <w:t>年来</w:t>
      </w:r>
      <w:r>
        <w:rPr>
          <w:rFonts w:ascii="宋体" w:eastAsia="宋体" w:hAnsi="宋体" w:hint="eastAsia"/>
        </w:rPr>
        <w:t>我</w:t>
      </w:r>
      <w:r>
        <w:rPr>
          <w:rFonts w:ascii="宋体" w:eastAsia="宋体" w:hAnsi="宋体"/>
        </w:rPr>
        <w:t>国科教</w:t>
      </w:r>
      <w:r>
        <w:rPr>
          <w:rFonts w:ascii="宋体" w:eastAsia="宋体" w:hAnsi="宋体" w:hint="eastAsia"/>
        </w:rPr>
        <w:t>融合相关</w:t>
      </w:r>
      <w:r>
        <w:rPr>
          <w:rFonts w:ascii="宋体" w:eastAsia="宋体" w:hAnsi="宋体"/>
        </w:rPr>
        <w:t>政策，重点探讨</w:t>
      </w:r>
      <w:r>
        <w:rPr>
          <w:rFonts w:ascii="宋体" w:eastAsia="宋体" w:hAnsi="宋体" w:hint="eastAsia"/>
        </w:rPr>
        <w:t>的</w:t>
      </w:r>
      <w:r>
        <w:rPr>
          <w:rFonts w:ascii="宋体" w:eastAsia="宋体" w:hAnsi="宋体"/>
        </w:rPr>
        <w:t>问</w:t>
      </w:r>
      <w:r>
        <w:rPr>
          <w:rFonts w:ascii="宋体" w:eastAsia="宋体" w:hAnsi="宋体" w:hint="eastAsia"/>
        </w:rPr>
        <w:t>题主</w:t>
      </w:r>
      <w:r>
        <w:rPr>
          <w:rFonts w:ascii="宋体" w:eastAsia="宋体" w:hAnsi="宋体"/>
        </w:rPr>
        <w:t>要在于</w:t>
      </w:r>
      <w:r>
        <w:rPr>
          <w:rFonts w:ascii="宋体" w:eastAsia="宋体" w:hAnsi="宋体" w:hint="eastAsia"/>
        </w:rPr>
        <w:t>：一是我国科教融合政策体系采用的政策工具是什么？</w:t>
      </w:r>
      <w:r>
        <w:rPr>
          <w:rFonts w:ascii="宋体" w:eastAsia="宋体" w:hAnsi="宋体"/>
        </w:rPr>
        <w:t>二</w:t>
      </w:r>
      <w:r>
        <w:rPr>
          <w:rFonts w:ascii="宋体" w:eastAsia="宋体" w:hAnsi="宋体" w:hint="eastAsia"/>
        </w:rPr>
        <w:t>是相关政策工具的使用，特别是“三重融合”具有什么样的特点？三是运用基于政策工具理论的政策分析框架研究已有科教融合政策体系的合理性，并借此为融合政策的完善与优化提供政策建议。</w:t>
      </w:r>
    </w:p>
    <w:p w:rsidR="007721D9" w:rsidRDefault="00A608B7">
      <w:pPr>
        <w:rPr>
          <w:rStyle w:val="1"/>
          <w:rFonts w:ascii="宋体" w:eastAsia="宋体" w:hAnsi="宋体"/>
          <w:b/>
          <w:i w:val="0"/>
          <w:color w:val="auto"/>
          <w:szCs w:val="21"/>
        </w:rPr>
      </w:pPr>
      <w:r>
        <w:rPr>
          <w:rStyle w:val="1"/>
          <w:rFonts w:ascii="宋体" w:eastAsia="宋体" w:hAnsi="宋体" w:hint="eastAsia"/>
          <w:b/>
          <w:i w:val="0"/>
          <w:color w:val="auto"/>
          <w:szCs w:val="21"/>
        </w:rPr>
        <w:t>1 文献回顾</w:t>
      </w:r>
    </w:p>
    <w:p w:rsidR="007721D9" w:rsidRDefault="00A608B7">
      <w:pPr>
        <w:ind w:firstLine="420"/>
        <w:rPr>
          <w:rFonts w:ascii="宋体" w:eastAsia="宋体" w:hAnsi="宋体"/>
        </w:rPr>
      </w:pPr>
      <w:r>
        <w:rPr>
          <w:rFonts w:ascii="宋体" w:eastAsia="宋体" w:hAnsi="宋体" w:hint="eastAsia"/>
        </w:rPr>
        <w:t>内容分析法作为一种规范研究方法</w:t>
      </w:r>
      <w:r>
        <w:rPr>
          <w:rFonts w:ascii="宋体" w:eastAsia="宋体" w:hAnsi="宋体"/>
        </w:rPr>
        <w:t>被大量应用于政策</w:t>
      </w:r>
      <w:r>
        <w:rPr>
          <w:rFonts w:ascii="宋体" w:eastAsia="宋体" w:hAnsi="宋体" w:hint="eastAsia"/>
        </w:rPr>
        <w:t>文本</w:t>
      </w:r>
      <w:r>
        <w:rPr>
          <w:rFonts w:ascii="宋体" w:eastAsia="宋体" w:hAnsi="宋体"/>
        </w:rPr>
        <w:t>分析研究中</w:t>
      </w:r>
      <w:r>
        <w:rPr>
          <w:rFonts w:ascii="宋体" w:eastAsia="宋体" w:hAnsi="宋体" w:hint="eastAsia"/>
        </w:rPr>
        <w:t>，它</w:t>
      </w:r>
      <w:r>
        <w:rPr>
          <w:rFonts w:ascii="宋体" w:eastAsia="宋体" w:hAnsi="宋体"/>
        </w:rPr>
        <w:t>可将</w:t>
      </w:r>
      <w:r>
        <w:rPr>
          <w:rFonts w:ascii="宋体" w:eastAsia="宋体" w:hAnsi="宋体" w:hint="eastAsia"/>
        </w:rPr>
        <w:t>文本转换为数量资料，再通过对资料的统计分析提炼出反映文本内容本质的特征，从而克服原有文本定性研究的不确定性与主观性缺陷</w:t>
      </w:r>
      <w:r>
        <w:rPr>
          <w:rFonts w:ascii="宋体" w:eastAsia="宋体" w:hAnsi="宋体"/>
        </w:rPr>
        <w:fldChar w:fldCharType="begin"/>
      </w:r>
      <w:r>
        <w:rPr>
          <w:rFonts w:ascii="宋体" w:eastAsia="宋体" w:hAnsi="宋体"/>
        </w:rPr>
        <w:instrText xml:space="preserve"> ADDIN NE.Ref.{32938F38-C377-43A7-889F-D68B6CA6C038}</w:instrText>
      </w:r>
      <w:r>
        <w:rPr>
          <w:rFonts w:ascii="宋体" w:eastAsia="宋体" w:hAnsi="宋体"/>
        </w:rPr>
        <w:fldChar w:fldCharType="separate"/>
      </w:r>
      <w:r>
        <w:rPr>
          <w:rFonts w:ascii="宋体" w:eastAsia="宋体" w:hAnsi="宋体" w:cs="宋体"/>
          <w:kern w:val="0"/>
          <w:szCs w:val="21"/>
          <w:vertAlign w:val="superscript"/>
        </w:rPr>
        <w:t>[3</w:t>
      </w:r>
      <w:r>
        <w:rPr>
          <w:rFonts w:ascii="宋体" w:eastAsia="宋体" w:hAnsi="宋体" w:cs="宋体" w:hint="eastAsia"/>
          <w:kern w:val="0"/>
          <w:szCs w:val="21"/>
          <w:vertAlign w:val="superscript"/>
        </w:rPr>
        <w:t>-</w:t>
      </w:r>
      <w:r>
        <w:rPr>
          <w:rFonts w:ascii="宋体" w:eastAsia="宋体" w:hAnsi="宋体" w:cs="宋体"/>
          <w:kern w:val="0"/>
          <w:szCs w:val="21"/>
          <w:vertAlign w:val="superscript"/>
        </w:rPr>
        <w:t>4]</w:t>
      </w:r>
      <w:r>
        <w:rPr>
          <w:rFonts w:ascii="宋体" w:eastAsia="宋体" w:hAnsi="宋体"/>
        </w:rPr>
        <w:fldChar w:fldCharType="end"/>
      </w:r>
      <w:r>
        <w:rPr>
          <w:rFonts w:ascii="宋体" w:eastAsia="宋体" w:hAnsi="宋体"/>
        </w:rPr>
        <w:t>。</w:t>
      </w:r>
      <w:r>
        <w:rPr>
          <w:rFonts w:ascii="宋体" w:eastAsia="宋体" w:hAnsi="宋体" w:hint="eastAsia"/>
        </w:rPr>
        <w:t>最早的内容分析法文献可以追溯至</w:t>
      </w:r>
      <w:r>
        <w:rPr>
          <w:rFonts w:ascii="宋体" w:eastAsia="宋体" w:hAnsi="宋体"/>
        </w:rPr>
        <w:t>1978年，Libecap</w:t>
      </w:r>
      <w:r>
        <w:rPr>
          <w:rFonts w:ascii="宋体" w:eastAsia="宋体" w:hAnsi="宋体"/>
        </w:rPr>
        <w:fldChar w:fldCharType="begin"/>
      </w:r>
      <w:r>
        <w:rPr>
          <w:rFonts w:ascii="宋体" w:eastAsia="宋体" w:hAnsi="宋体"/>
        </w:rPr>
        <w:instrText xml:space="preserve"> ADDIN NE.Ref.{E6109F0C-057B-4EB7-874B-87C171514447}</w:instrText>
      </w:r>
      <w:r>
        <w:rPr>
          <w:rFonts w:ascii="宋体" w:eastAsia="宋体" w:hAnsi="宋体"/>
        </w:rPr>
        <w:fldChar w:fldCharType="separate"/>
      </w:r>
      <w:r>
        <w:rPr>
          <w:rFonts w:ascii="宋体" w:eastAsia="宋体" w:hAnsi="宋体" w:cs="宋体"/>
          <w:kern w:val="0"/>
          <w:szCs w:val="21"/>
          <w:vertAlign w:val="superscript"/>
        </w:rPr>
        <w:t>[5]</w:t>
      </w:r>
      <w:r>
        <w:rPr>
          <w:rFonts w:ascii="宋体" w:eastAsia="宋体" w:hAnsi="宋体"/>
        </w:rPr>
        <w:fldChar w:fldCharType="end"/>
      </w:r>
      <w:r>
        <w:rPr>
          <w:rFonts w:ascii="宋体" w:eastAsia="宋体" w:hAnsi="宋体" w:hint="eastAsia"/>
        </w:rPr>
        <w:t>对</w:t>
      </w:r>
      <w:r>
        <w:rPr>
          <w:rFonts w:ascii="宋体" w:eastAsia="宋体" w:hAnsi="宋体"/>
        </w:rPr>
        <w:t>矿产权法规</w:t>
      </w:r>
      <w:r>
        <w:rPr>
          <w:rFonts w:ascii="宋体" w:eastAsia="宋体" w:hAnsi="宋体" w:hint="eastAsia"/>
        </w:rPr>
        <w:t>文本</w:t>
      </w:r>
      <w:r>
        <w:rPr>
          <w:rFonts w:ascii="宋体" w:eastAsia="宋体" w:hAnsi="宋体"/>
        </w:rPr>
        <w:t>进行分类</w:t>
      </w:r>
      <w:r>
        <w:rPr>
          <w:rFonts w:ascii="宋体" w:eastAsia="宋体" w:hAnsi="宋体" w:hint="eastAsia"/>
        </w:rPr>
        <w:t>，并对各类法规变革程度进行量化打分和统计分析。内容分析法的系统应用来自于1989年的</w:t>
      </w:r>
      <w:r>
        <w:rPr>
          <w:rFonts w:ascii="宋体" w:eastAsia="宋体" w:hAnsi="宋体"/>
        </w:rPr>
        <w:t>美国国家总评估办公室</w:t>
      </w:r>
      <w:r>
        <w:rPr>
          <w:rFonts w:ascii="宋体" w:eastAsia="宋体" w:hAnsi="宋体"/>
        </w:rPr>
        <w:fldChar w:fldCharType="begin"/>
      </w:r>
      <w:r>
        <w:rPr>
          <w:rFonts w:ascii="宋体" w:eastAsia="宋体" w:hAnsi="宋体"/>
        </w:rPr>
        <w:instrText xml:space="preserve"> ADDIN NE.Ref.{6B9EEF25-AA8F-4D41-99D5-3C0B33A8E52C}</w:instrText>
      </w:r>
      <w:r>
        <w:rPr>
          <w:rFonts w:ascii="宋体" w:eastAsia="宋体" w:hAnsi="宋体"/>
        </w:rPr>
        <w:fldChar w:fldCharType="separate"/>
      </w:r>
      <w:r>
        <w:rPr>
          <w:rFonts w:ascii="宋体" w:eastAsia="宋体" w:hAnsi="宋体" w:cs="宋体"/>
          <w:kern w:val="0"/>
          <w:szCs w:val="21"/>
          <w:vertAlign w:val="superscript"/>
        </w:rPr>
        <w:t>[6]</w:t>
      </w:r>
      <w:r>
        <w:rPr>
          <w:rFonts w:ascii="宋体" w:eastAsia="宋体" w:hAnsi="宋体"/>
        </w:rPr>
        <w:fldChar w:fldCharType="end"/>
      </w:r>
      <w:r>
        <w:rPr>
          <w:rFonts w:ascii="宋体" w:eastAsia="宋体" w:hAnsi="宋体" w:hint="eastAsia"/>
        </w:rPr>
        <w:t>。自此，出现了众多政策定量研究文献，比如，</w:t>
      </w:r>
      <w:r>
        <w:rPr>
          <w:rFonts w:ascii="宋体" w:eastAsia="宋体" w:hAnsi="宋体"/>
        </w:rPr>
        <w:t>Freitas</w:t>
      </w:r>
      <w:r>
        <w:rPr>
          <w:rFonts w:ascii="宋体" w:eastAsia="宋体" w:hAnsi="宋体" w:hint="eastAsia"/>
        </w:rPr>
        <w:t>等</w:t>
      </w:r>
      <w:r>
        <w:rPr>
          <w:rFonts w:ascii="宋体" w:eastAsia="宋体" w:hAnsi="宋体"/>
        </w:rPr>
        <w:fldChar w:fldCharType="begin"/>
      </w:r>
      <w:r>
        <w:rPr>
          <w:rFonts w:ascii="宋体" w:eastAsia="宋体" w:hAnsi="宋体"/>
        </w:rPr>
        <w:instrText xml:space="preserve"> ADDIN NE.Ref.{E9B0B766-26D0-4C38-9229-72BB3A977D00}</w:instrText>
      </w:r>
      <w:r>
        <w:rPr>
          <w:rFonts w:ascii="宋体" w:eastAsia="宋体" w:hAnsi="宋体"/>
        </w:rPr>
        <w:fldChar w:fldCharType="separate"/>
      </w:r>
      <w:r>
        <w:rPr>
          <w:rFonts w:ascii="宋体" w:eastAsia="宋体" w:hAnsi="宋体" w:cs="宋体"/>
          <w:kern w:val="0"/>
          <w:szCs w:val="21"/>
          <w:vertAlign w:val="superscript"/>
        </w:rPr>
        <w:t>[7]</w:t>
      </w:r>
      <w:r>
        <w:rPr>
          <w:rFonts w:ascii="宋体" w:eastAsia="宋体" w:hAnsi="宋体"/>
        </w:rPr>
        <w:fldChar w:fldCharType="end"/>
      </w:r>
      <w:r>
        <w:rPr>
          <w:rFonts w:ascii="宋体" w:eastAsia="宋体" w:hAnsi="宋体" w:hint="eastAsia"/>
        </w:rPr>
        <w:t>用</w:t>
      </w:r>
      <w:r>
        <w:rPr>
          <w:rFonts w:ascii="宋体" w:eastAsia="宋体" w:hAnsi="宋体"/>
        </w:rPr>
        <w:t>此方法</w:t>
      </w:r>
      <w:r>
        <w:rPr>
          <w:rFonts w:ascii="宋体" w:eastAsia="宋体" w:hAnsi="宋体" w:hint="eastAsia"/>
        </w:rPr>
        <w:t>对比了</w:t>
      </w:r>
      <w:r>
        <w:rPr>
          <w:rFonts w:ascii="宋体" w:eastAsia="宋体" w:hAnsi="宋体"/>
        </w:rPr>
        <w:t>英国和法国的</w:t>
      </w:r>
      <w:r>
        <w:rPr>
          <w:rFonts w:ascii="宋体" w:eastAsia="宋体" w:hAnsi="宋体" w:hint="eastAsia"/>
        </w:rPr>
        <w:t>多</w:t>
      </w:r>
      <w:r>
        <w:rPr>
          <w:rFonts w:ascii="宋体" w:eastAsia="宋体" w:hAnsi="宋体"/>
        </w:rPr>
        <w:t>项</w:t>
      </w:r>
      <w:r>
        <w:rPr>
          <w:rFonts w:ascii="宋体" w:eastAsia="宋体" w:hAnsi="宋体" w:hint="eastAsia"/>
        </w:rPr>
        <w:t>规划；</w:t>
      </w:r>
      <w:r>
        <w:rPr>
          <w:rFonts w:ascii="宋体" w:eastAsia="宋体" w:hAnsi="宋体"/>
        </w:rPr>
        <w:t>Cools等</w:t>
      </w:r>
      <w:r>
        <w:rPr>
          <w:rFonts w:ascii="宋体" w:eastAsia="宋体" w:hAnsi="宋体"/>
        </w:rPr>
        <w:fldChar w:fldCharType="begin"/>
      </w:r>
      <w:r>
        <w:rPr>
          <w:rFonts w:ascii="宋体" w:eastAsia="宋体" w:hAnsi="宋体"/>
        </w:rPr>
        <w:instrText xml:space="preserve"> ADDIN NE.Ref.{C6BB5DDF-2C47-4994-8F43-6B842692E8D0}</w:instrText>
      </w:r>
      <w:r>
        <w:rPr>
          <w:rFonts w:ascii="宋体" w:eastAsia="宋体" w:hAnsi="宋体"/>
        </w:rPr>
        <w:fldChar w:fldCharType="separate"/>
      </w:r>
      <w:r>
        <w:rPr>
          <w:rFonts w:ascii="宋体" w:eastAsia="宋体" w:hAnsi="宋体" w:cs="宋体"/>
          <w:kern w:val="0"/>
          <w:szCs w:val="21"/>
          <w:vertAlign w:val="superscript"/>
        </w:rPr>
        <w:t>[8]</w:t>
      </w:r>
      <w:r>
        <w:rPr>
          <w:rFonts w:ascii="宋体" w:eastAsia="宋体" w:hAnsi="宋体"/>
        </w:rPr>
        <w:fldChar w:fldCharType="end"/>
      </w:r>
      <w:r>
        <w:rPr>
          <w:rFonts w:ascii="宋体" w:eastAsia="宋体" w:hAnsi="宋体"/>
        </w:rPr>
        <w:t>从</w:t>
      </w:r>
      <w:r>
        <w:rPr>
          <w:rFonts w:ascii="宋体" w:eastAsia="宋体" w:hAnsi="宋体" w:hint="eastAsia"/>
        </w:rPr>
        <w:t>4</w:t>
      </w:r>
      <w:r>
        <w:rPr>
          <w:rFonts w:ascii="宋体" w:eastAsia="宋体" w:hAnsi="宋体"/>
        </w:rPr>
        <w:t>个</w:t>
      </w:r>
      <w:r>
        <w:rPr>
          <w:rFonts w:ascii="宋体" w:eastAsia="宋体" w:hAnsi="宋体" w:hint="eastAsia"/>
        </w:rPr>
        <w:t>梯度</w:t>
      </w:r>
      <w:r>
        <w:rPr>
          <w:rFonts w:ascii="宋体" w:eastAsia="宋体" w:hAnsi="宋体"/>
        </w:rPr>
        <w:t>对佛兰德</w:t>
      </w:r>
      <w:r>
        <w:rPr>
          <w:rFonts w:ascii="宋体" w:eastAsia="宋体" w:hAnsi="宋体" w:hint="eastAsia"/>
        </w:rPr>
        <w:t>交通政策所实施的措施进行了细致的文本量化研究；</w:t>
      </w:r>
      <w:r>
        <w:rPr>
          <w:rFonts w:ascii="宋体" w:eastAsia="宋体" w:hAnsi="宋体"/>
        </w:rPr>
        <w:t>Liao</w:t>
      </w:r>
      <w:r>
        <w:rPr>
          <w:rFonts w:ascii="宋体" w:eastAsia="宋体" w:hAnsi="宋体"/>
        </w:rPr>
        <w:fldChar w:fldCharType="begin"/>
      </w:r>
      <w:r>
        <w:rPr>
          <w:rFonts w:ascii="宋体" w:eastAsia="宋体" w:hAnsi="宋体"/>
        </w:rPr>
        <w:instrText xml:space="preserve"> ADDIN NE.Ref.{FBFB8844-23AE-428E-9469-CBE0AFE2CEC8}</w:instrText>
      </w:r>
      <w:r>
        <w:rPr>
          <w:rFonts w:ascii="宋体" w:eastAsia="宋体" w:hAnsi="宋体"/>
        </w:rPr>
        <w:fldChar w:fldCharType="separate"/>
      </w:r>
      <w:r>
        <w:rPr>
          <w:rFonts w:ascii="宋体" w:eastAsia="宋体" w:hAnsi="宋体" w:cs="宋体"/>
          <w:kern w:val="0"/>
          <w:szCs w:val="21"/>
          <w:vertAlign w:val="superscript"/>
        </w:rPr>
        <w:t>[9]</w:t>
      </w:r>
      <w:r>
        <w:rPr>
          <w:rFonts w:ascii="宋体" w:eastAsia="宋体" w:hAnsi="宋体"/>
        </w:rPr>
        <w:fldChar w:fldCharType="end"/>
      </w:r>
      <w:r>
        <w:rPr>
          <w:rFonts w:ascii="宋体" w:eastAsia="宋体" w:hAnsi="宋体" w:hint="eastAsia"/>
        </w:rPr>
        <w:t>运用内容分析法和定量分析的方法，从发行机构、形式、数量和政策紧缩角度研究了中国风力发电政策的历史演变。</w:t>
      </w:r>
    </w:p>
    <w:p w:rsidR="007721D9" w:rsidRDefault="00A608B7">
      <w:pPr>
        <w:ind w:firstLine="420"/>
        <w:rPr>
          <w:rFonts w:ascii="宋体" w:eastAsia="宋体" w:hAnsi="宋体"/>
        </w:rPr>
      </w:pPr>
      <w:r>
        <w:rPr>
          <w:rFonts w:ascii="宋体" w:eastAsia="宋体" w:hAnsi="宋体" w:hint="eastAsia"/>
        </w:rPr>
        <w:t>从国内来看，邱均平等</w:t>
      </w:r>
      <w:r>
        <w:rPr>
          <w:rFonts w:ascii="宋体" w:eastAsia="宋体" w:hAnsi="宋体"/>
        </w:rPr>
        <w:fldChar w:fldCharType="begin"/>
      </w:r>
      <w:r>
        <w:rPr>
          <w:rFonts w:ascii="宋体" w:eastAsia="宋体" w:hAnsi="宋体"/>
        </w:rPr>
        <w:instrText xml:space="preserve"> ADDIN NE.Ref.{F7CCF7F8-326C-4E92-A1CB-F041A2DC17F2}</w:instrText>
      </w:r>
      <w:r>
        <w:rPr>
          <w:rFonts w:ascii="宋体" w:eastAsia="宋体" w:hAnsi="宋体"/>
        </w:rPr>
        <w:fldChar w:fldCharType="separate"/>
      </w:r>
      <w:r>
        <w:rPr>
          <w:rFonts w:ascii="宋体" w:eastAsia="宋体" w:hAnsi="宋体" w:cs="宋体"/>
          <w:kern w:val="0"/>
          <w:szCs w:val="21"/>
          <w:vertAlign w:val="superscript"/>
        </w:rPr>
        <w:t>[10]</w:t>
      </w:r>
      <w:r>
        <w:rPr>
          <w:rFonts w:ascii="宋体" w:eastAsia="宋体" w:hAnsi="宋体"/>
        </w:rPr>
        <w:fldChar w:fldCharType="end"/>
      </w:r>
      <w:r>
        <w:rPr>
          <w:rFonts w:ascii="宋体" w:eastAsia="宋体" w:hAnsi="宋体" w:hint="eastAsia"/>
        </w:rPr>
        <w:t>从时间分布、学科分布、研究角度、研究方法和新的发展发向等方面</w:t>
      </w:r>
      <w:r>
        <w:rPr>
          <w:rFonts w:ascii="宋体" w:eastAsia="宋体" w:hAnsi="宋体"/>
        </w:rPr>
        <w:t>对国外内容分析法</w:t>
      </w:r>
      <w:r>
        <w:rPr>
          <w:rFonts w:ascii="宋体" w:eastAsia="宋体" w:hAnsi="宋体" w:hint="eastAsia"/>
        </w:rPr>
        <w:t>应用</w:t>
      </w:r>
      <w:r>
        <w:rPr>
          <w:rFonts w:ascii="宋体" w:eastAsia="宋体" w:hAnsi="宋体"/>
        </w:rPr>
        <w:t>进行</w:t>
      </w:r>
      <w:r>
        <w:rPr>
          <w:rFonts w:ascii="宋体" w:eastAsia="宋体" w:hAnsi="宋体" w:hint="eastAsia"/>
        </w:rPr>
        <w:t>了综述；</w:t>
      </w:r>
      <w:r>
        <w:rPr>
          <w:rFonts w:ascii="宋体" w:eastAsia="宋体" w:hAnsi="宋体" w:cs="宋体" w:hint="eastAsia"/>
          <w:kern w:val="0"/>
          <w:szCs w:val="21"/>
        </w:rPr>
        <w:t>王亮亮等</w:t>
      </w:r>
      <w:r>
        <w:rPr>
          <w:rFonts w:ascii="宋体" w:eastAsia="宋体" w:hAnsi="宋体"/>
        </w:rPr>
        <w:fldChar w:fldCharType="begin"/>
      </w:r>
      <w:r>
        <w:rPr>
          <w:rFonts w:ascii="宋体" w:eastAsia="宋体" w:hAnsi="宋体"/>
        </w:rPr>
        <w:instrText xml:space="preserve"> ADDIN NE.Ref.{F3CE337A-321B-4AD4-9584-6E6867205495}</w:instrText>
      </w:r>
      <w:r>
        <w:rPr>
          <w:rFonts w:ascii="宋体" w:eastAsia="宋体" w:hAnsi="宋体"/>
        </w:rPr>
        <w:fldChar w:fldCharType="separate"/>
      </w:r>
      <w:r>
        <w:rPr>
          <w:rFonts w:ascii="宋体" w:eastAsia="宋体" w:hAnsi="宋体" w:cs="宋体"/>
          <w:kern w:val="0"/>
          <w:szCs w:val="21"/>
          <w:vertAlign w:val="superscript"/>
        </w:rPr>
        <w:t>[11]</w:t>
      </w:r>
      <w:r>
        <w:rPr>
          <w:rFonts w:ascii="宋体" w:eastAsia="宋体" w:hAnsi="宋体"/>
        </w:rPr>
        <w:fldChar w:fldCharType="end"/>
      </w:r>
      <w:r>
        <w:rPr>
          <w:rFonts w:ascii="宋体" w:eastAsia="宋体" w:hAnsi="宋体" w:cs="宋体" w:hint="eastAsia"/>
          <w:kern w:val="0"/>
          <w:szCs w:val="21"/>
        </w:rPr>
        <w:t>将此方法应用</w:t>
      </w:r>
      <w:r>
        <w:rPr>
          <w:rFonts w:ascii="宋体" w:eastAsia="宋体" w:hAnsi="宋体" w:cs="宋体"/>
          <w:kern w:val="0"/>
          <w:szCs w:val="21"/>
        </w:rPr>
        <w:t>于研究学科</w:t>
      </w:r>
      <w:r>
        <w:rPr>
          <w:rFonts w:ascii="宋体" w:eastAsia="宋体" w:hAnsi="宋体" w:cs="宋体" w:hint="eastAsia"/>
          <w:kern w:val="0"/>
          <w:szCs w:val="21"/>
        </w:rPr>
        <w:t>发展特征领域</w:t>
      </w:r>
      <w:r>
        <w:rPr>
          <w:rFonts w:ascii="宋体" w:eastAsia="宋体" w:hAnsi="宋体" w:hint="eastAsia"/>
        </w:rPr>
        <w:t>，特别是科技和教育政策方面：</w:t>
      </w:r>
      <w:r>
        <w:rPr>
          <w:rFonts w:ascii="宋体" w:eastAsia="宋体" w:hAnsi="宋体" w:cs="宋体" w:hint="eastAsia"/>
          <w:kern w:val="0"/>
          <w:szCs w:val="21"/>
        </w:rPr>
        <w:t>李燕萍等</w:t>
      </w:r>
      <w:r>
        <w:rPr>
          <w:rFonts w:ascii="宋体" w:eastAsia="宋体" w:hAnsi="宋体"/>
        </w:rPr>
        <w:fldChar w:fldCharType="begin"/>
      </w:r>
      <w:r>
        <w:rPr>
          <w:rFonts w:ascii="宋体" w:eastAsia="宋体" w:hAnsi="宋体"/>
        </w:rPr>
        <w:instrText xml:space="preserve"> ADDIN NE.Ref.{B27D187D-FC54-44A5-A871-FFF371E9C4C3}</w:instrText>
      </w:r>
      <w:r>
        <w:rPr>
          <w:rFonts w:ascii="宋体" w:eastAsia="宋体" w:hAnsi="宋体"/>
        </w:rPr>
        <w:fldChar w:fldCharType="separate"/>
      </w:r>
      <w:r>
        <w:rPr>
          <w:rFonts w:ascii="宋体" w:eastAsia="宋体" w:hAnsi="宋体" w:cs="宋体"/>
          <w:kern w:val="0"/>
          <w:szCs w:val="21"/>
          <w:vertAlign w:val="superscript"/>
        </w:rPr>
        <w:t>[12]</w:t>
      </w:r>
      <w:r>
        <w:rPr>
          <w:rFonts w:ascii="宋体" w:eastAsia="宋体" w:hAnsi="宋体"/>
        </w:rPr>
        <w:fldChar w:fldCharType="end"/>
      </w:r>
      <w:r>
        <w:rPr>
          <w:rFonts w:ascii="宋体" w:eastAsia="宋体" w:hAnsi="宋体" w:cs="宋体"/>
          <w:kern w:val="0"/>
          <w:szCs w:val="21"/>
        </w:rPr>
        <w:t>采用内容分析法对</w:t>
      </w:r>
      <w:r>
        <w:rPr>
          <w:rFonts w:ascii="宋体" w:eastAsia="宋体" w:hAnsi="宋体" w:hint="eastAsia"/>
        </w:rPr>
        <w:t>我</w:t>
      </w:r>
      <w:r>
        <w:rPr>
          <w:rFonts w:ascii="宋体" w:eastAsia="宋体" w:hAnsi="宋体" w:cs="宋体" w:hint="eastAsia"/>
          <w:kern w:val="0"/>
          <w:szCs w:val="21"/>
        </w:rPr>
        <w:t>国1</w:t>
      </w:r>
      <w:r>
        <w:rPr>
          <w:rFonts w:ascii="宋体" w:eastAsia="宋体" w:hAnsi="宋体" w:cs="宋体"/>
          <w:kern w:val="0"/>
          <w:szCs w:val="21"/>
        </w:rPr>
        <w:t>978</w:t>
      </w:r>
      <w:r>
        <w:rPr>
          <w:rFonts w:ascii="宋体" w:eastAsia="宋体" w:hAnsi="宋体" w:cs="宋体" w:hint="eastAsia"/>
          <w:kern w:val="0"/>
          <w:szCs w:val="21"/>
        </w:rPr>
        <w:t>年以来40多</w:t>
      </w:r>
      <w:r>
        <w:rPr>
          <w:rFonts w:ascii="宋体" w:eastAsia="宋体" w:hAnsi="宋体" w:cs="宋体"/>
          <w:kern w:val="0"/>
          <w:szCs w:val="21"/>
        </w:rPr>
        <w:t>项科研经费管理政策进行了政策文本研究</w:t>
      </w:r>
      <w:r>
        <w:rPr>
          <w:rFonts w:ascii="宋体" w:eastAsia="宋体" w:hAnsi="宋体" w:cs="宋体" w:hint="eastAsia"/>
          <w:kern w:val="0"/>
          <w:szCs w:val="21"/>
        </w:rPr>
        <w:t>，并从发展阶段、协同趋势、</w:t>
      </w:r>
      <w:r>
        <w:rPr>
          <w:rFonts w:ascii="宋体" w:eastAsia="宋体" w:hAnsi="宋体" w:cs="宋体"/>
          <w:kern w:val="0"/>
          <w:szCs w:val="21"/>
        </w:rPr>
        <w:t>管理原则</w:t>
      </w:r>
      <w:r>
        <w:rPr>
          <w:rFonts w:ascii="宋体" w:eastAsia="宋体" w:hAnsi="宋体" w:cs="宋体" w:hint="eastAsia"/>
          <w:kern w:val="0"/>
          <w:szCs w:val="21"/>
        </w:rPr>
        <w:t>、政策工具等方面进行了细致的讨论</w:t>
      </w:r>
      <w:r>
        <w:rPr>
          <w:rFonts w:ascii="宋体" w:eastAsia="宋体" w:hAnsi="宋体" w:hint="eastAsia"/>
        </w:rPr>
        <w:t>；汪涛等</w:t>
      </w:r>
      <w:r>
        <w:rPr>
          <w:rFonts w:ascii="宋体" w:eastAsia="宋体" w:hAnsi="宋体"/>
        </w:rPr>
        <w:fldChar w:fldCharType="begin"/>
      </w:r>
      <w:r>
        <w:rPr>
          <w:rFonts w:ascii="宋体" w:eastAsia="宋体" w:hAnsi="宋体"/>
        </w:rPr>
        <w:instrText xml:space="preserve"> ADDIN NE.Ref.{118A6971-01DE-4921-8E6E-99CD240184F8}</w:instrText>
      </w:r>
      <w:r>
        <w:rPr>
          <w:rFonts w:ascii="宋体" w:eastAsia="宋体" w:hAnsi="宋体"/>
        </w:rPr>
        <w:fldChar w:fldCharType="separate"/>
      </w:r>
      <w:r>
        <w:rPr>
          <w:rFonts w:ascii="宋体" w:eastAsia="宋体" w:hAnsi="宋体" w:cs="宋体"/>
          <w:kern w:val="0"/>
          <w:szCs w:val="21"/>
          <w:vertAlign w:val="superscript"/>
        </w:rPr>
        <w:t>[13]</w:t>
      </w:r>
      <w:r>
        <w:rPr>
          <w:rFonts w:ascii="宋体" w:eastAsia="宋体" w:hAnsi="宋体"/>
        </w:rPr>
        <w:fldChar w:fldCharType="end"/>
      </w:r>
      <w:r>
        <w:rPr>
          <w:rFonts w:ascii="宋体" w:eastAsia="宋体" w:hAnsi="宋体" w:hint="eastAsia"/>
        </w:rPr>
        <w:t>基于我国</w:t>
      </w:r>
      <w:r>
        <w:rPr>
          <w:rFonts w:ascii="宋体" w:eastAsia="宋体" w:hAnsi="宋体"/>
        </w:rPr>
        <w:t>中长期科技规划</w:t>
      </w:r>
      <w:r>
        <w:rPr>
          <w:rFonts w:ascii="宋体" w:eastAsia="宋体" w:hAnsi="宋体" w:hint="eastAsia"/>
        </w:rPr>
        <w:t>特别</w:t>
      </w:r>
      <w:r>
        <w:rPr>
          <w:rFonts w:ascii="宋体" w:eastAsia="宋体" w:hAnsi="宋体"/>
        </w:rPr>
        <w:t>探讨了政策协同状况</w:t>
      </w:r>
      <w:r>
        <w:rPr>
          <w:rFonts w:ascii="宋体" w:eastAsia="宋体" w:hAnsi="宋体" w:hint="eastAsia"/>
        </w:rPr>
        <w:t>；</w:t>
      </w:r>
      <w:r>
        <w:rPr>
          <w:rFonts w:ascii="宋体" w:eastAsia="宋体" w:hAnsi="宋体" w:cs="宋体" w:hint="eastAsia"/>
          <w:kern w:val="0"/>
          <w:szCs w:val="21"/>
        </w:rPr>
        <w:t>李科利等</w:t>
      </w:r>
      <w:r>
        <w:rPr>
          <w:rFonts w:ascii="宋体" w:eastAsia="宋体" w:hAnsi="宋体"/>
        </w:rPr>
        <w:fldChar w:fldCharType="begin"/>
      </w:r>
      <w:r>
        <w:rPr>
          <w:rFonts w:ascii="宋体" w:eastAsia="宋体" w:hAnsi="宋体"/>
        </w:rPr>
        <w:instrText xml:space="preserve"> ADDIN NE.Ref.{40FB63F9-EAEC-452C-8952-1E7B778F4908}</w:instrText>
      </w:r>
      <w:r>
        <w:rPr>
          <w:rFonts w:ascii="宋体" w:eastAsia="宋体" w:hAnsi="宋体"/>
        </w:rPr>
        <w:fldChar w:fldCharType="separate"/>
      </w:r>
      <w:r>
        <w:rPr>
          <w:rFonts w:ascii="宋体" w:eastAsia="宋体" w:hAnsi="宋体" w:cs="宋体"/>
          <w:kern w:val="0"/>
          <w:szCs w:val="21"/>
          <w:vertAlign w:val="superscript"/>
        </w:rPr>
        <w:t>[14]</w:t>
      </w:r>
      <w:r>
        <w:rPr>
          <w:rFonts w:ascii="宋体" w:eastAsia="宋体" w:hAnsi="宋体"/>
        </w:rPr>
        <w:fldChar w:fldCharType="end"/>
      </w:r>
      <w:r>
        <w:rPr>
          <w:rFonts w:ascii="宋体" w:eastAsia="宋体" w:hAnsi="宋体" w:cs="宋体" w:hint="eastAsia"/>
          <w:kern w:val="0"/>
          <w:szCs w:val="21"/>
        </w:rPr>
        <w:t>对</w:t>
      </w:r>
      <w:r>
        <w:rPr>
          <w:rFonts w:ascii="宋体" w:eastAsia="宋体" w:hAnsi="宋体" w:hint="eastAsia"/>
        </w:rPr>
        <w:t>我</w:t>
      </w:r>
      <w:r>
        <w:rPr>
          <w:rFonts w:ascii="宋体" w:eastAsia="宋体" w:hAnsi="宋体" w:cs="宋体" w:hint="eastAsia"/>
          <w:kern w:val="0"/>
          <w:szCs w:val="21"/>
        </w:rPr>
        <w:t>国</w:t>
      </w:r>
      <w:r>
        <w:rPr>
          <w:rFonts w:ascii="宋体" w:eastAsia="宋体" w:hAnsi="宋体" w:cs="宋体"/>
          <w:kern w:val="0"/>
          <w:szCs w:val="21"/>
        </w:rPr>
        <w:t>20年间159份</w:t>
      </w:r>
      <w:r>
        <w:rPr>
          <w:rFonts w:ascii="宋体" w:eastAsia="宋体" w:hAnsi="宋体" w:cs="宋体" w:hint="eastAsia"/>
          <w:kern w:val="0"/>
          <w:szCs w:val="21"/>
        </w:rPr>
        <w:t>高教</w:t>
      </w:r>
      <w:r>
        <w:rPr>
          <w:rFonts w:ascii="宋体" w:eastAsia="宋体" w:hAnsi="宋体" w:cs="宋体"/>
          <w:kern w:val="0"/>
          <w:szCs w:val="21"/>
        </w:rPr>
        <w:t>政策文本进行</w:t>
      </w:r>
      <w:r>
        <w:rPr>
          <w:rFonts w:ascii="宋体" w:eastAsia="宋体" w:hAnsi="宋体" w:cs="宋体" w:hint="eastAsia"/>
          <w:kern w:val="0"/>
          <w:szCs w:val="21"/>
        </w:rPr>
        <w:t>了</w:t>
      </w:r>
      <w:r>
        <w:rPr>
          <w:rFonts w:ascii="宋体" w:eastAsia="宋体" w:hAnsi="宋体" w:cs="宋体"/>
          <w:kern w:val="0"/>
          <w:szCs w:val="21"/>
        </w:rPr>
        <w:t>文本计量与内容分析，</w:t>
      </w:r>
      <w:r>
        <w:rPr>
          <w:rFonts w:ascii="宋体" w:eastAsia="宋体" w:hAnsi="宋体" w:cs="宋体" w:hint="eastAsia"/>
          <w:kern w:val="0"/>
          <w:szCs w:val="21"/>
        </w:rPr>
        <w:t>指出了政策所需要针对的问题属性和目的</w:t>
      </w:r>
      <w:r>
        <w:rPr>
          <w:rFonts w:ascii="宋体" w:eastAsia="宋体" w:hAnsi="宋体" w:hint="eastAsia"/>
        </w:rPr>
        <w:t>。</w:t>
      </w:r>
    </w:p>
    <w:p w:rsidR="007721D9" w:rsidRDefault="00A608B7">
      <w:pPr>
        <w:ind w:firstLine="420"/>
        <w:rPr>
          <w:rFonts w:ascii="宋体" w:eastAsia="宋体" w:hAnsi="宋体"/>
        </w:rPr>
      </w:pPr>
      <w:r>
        <w:rPr>
          <w:rFonts w:ascii="宋体" w:eastAsia="宋体" w:hAnsi="宋体" w:hint="eastAsia"/>
        </w:rPr>
        <w:t>通过回顾国内外相关文献及研究成果可以发现，在采用内容</w:t>
      </w:r>
      <w:r>
        <w:rPr>
          <w:rFonts w:ascii="宋体" w:eastAsia="宋体" w:hAnsi="宋体"/>
        </w:rPr>
        <w:t>分析</w:t>
      </w:r>
      <w:r>
        <w:rPr>
          <w:rFonts w:ascii="宋体" w:eastAsia="宋体" w:hAnsi="宋体" w:hint="eastAsia"/>
        </w:rPr>
        <w:t>法</w:t>
      </w:r>
      <w:r>
        <w:rPr>
          <w:rFonts w:ascii="宋体" w:eastAsia="宋体" w:hAnsi="宋体"/>
        </w:rPr>
        <w:t>研究</w:t>
      </w:r>
      <w:r>
        <w:rPr>
          <w:rFonts w:ascii="宋体" w:eastAsia="宋体" w:hAnsi="宋体" w:hint="eastAsia"/>
        </w:rPr>
        <w:t>政策文本的研究</w:t>
      </w:r>
      <w:r>
        <w:rPr>
          <w:rFonts w:ascii="宋体" w:eastAsia="宋体" w:hAnsi="宋体"/>
        </w:rPr>
        <w:t>中</w:t>
      </w:r>
      <w:r>
        <w:rPr>
          <w:rFonts w:ascii="宋体" w:eastAsia="宋体" w:hAnsi="宋体" w:hint="eastAsia"/>
        </w:rPr>
        <w:t>，对</w:t>
      </w:r>
      <w:r>
        <w:rPr>
          <w:rFonts w:ascii="宋体" w:eastAsia="宋体" w:hAnsi="宋体"/>
        </w:rPr>
        <w:t>于</w:t>
      </w:r>
      <w:r>
        <w:rPr>
          <w:rFonts w:ascii="宋体" w:eastAsia="宋体" w:hAnsi="宋体" w:hint="eastAsia"/>
        </w:rPr>
        <w:t>结果分析仍</w:t>
      </w:r>
      <w:r>
        <w:rPr>
          <w:rFonts w:ascii="宋体" w:eastAsia="宋体" w:hAnsi="宋体"/>
        </w:rPr>
        <w:t>有提升空间</w:t>
      </w:r>
      <w:r>
        <w:rPr>
          <w:rFonts w:ascii="宋体" w:eastAsia="宋体" w:hAnsi="宋体"/>
        </w:rPr>
        <w:fldChar w:fldCharType="begin"/>
      </w:r>
      <w:r>
        <w:rPr>
          <w:rFonts w:ascii="宋体" w:eastAsia="宋体" w:hAnsi="宋体"/>
        </w:rPr>
        <w:instrText xml:space="preserve"> ADDIN NE.Ref.{42F20F02-85BC-4F35-86EE-5559623F7127}</w:instrText>
      </w:r>
      <w:r>
        <w:rPr>
          <w:rFonts w:ascii="宋体" w:eastAsia="宋体" w:hAnsi="宋体"/>
        </w:rPr>
        <w:fldChar w:fldCharType="separate"/>
      </w:r>
      <w:r>
        <w:rPr>
          <w:rFonts w:ascii="宋体" w:eastAsia="宋体" w:hAnsi="宋体" w:cs="宋体"/>
          <w:kern w:val="0"/>
          <w:szCs w:val="21"/>
          <w:vertAlign w:val="superscript"/>
        </w:rPr>
        <w:t>[15]</w:t>
      </w:r>
      <w:r>
        <w:rPr>
          <w:rFonts w:ascii="宋体" w:eastAsia="宋体" w:hAnsi="宋体"/>
        </w:rPr>
        <w:fldChar w:fldCharType="end"/>
      </w:r>
      <w:r>
        <w:rPr>
          <w:rFonts w:ascii="宋体" w:eastAsia="宋体" w:hAnsi="宋体" w:hint="eastAsia"/>
        </w:rPr>
        <w:t>；其中较为多数的文献分别从教育、科研甚至创新等方向进行了定量化处理，而对教育与科研结合问题还存在进一步深入分析的空间，尤其基于科教“三重融合”主题的研究十分缺乏。本文在前人研究的基础上，从“三重融合”角度出发，采用内容分析法对我</w:t>
      </w:r>
      <w:r>
        <w:rPr>
          <w:rFonts w:ascii="宋体" w:eastAsia="宋体" w:hAnsi="宋体"/>
        </w:rPr>
        <w:t>国</w:t>
      </w:r>
      <w:r>
        <w:rPr>
          <w:rFonts w:ascii="宋体" w:eastAsia="宋体" w:hAnsi="宋体" w:hint="eastAsia"/>
        </w:rPr>
        <w:t>科教融合政策文本进行研究。</w:t>
      </w:r>
    </w:p>
    <w:p w:rsidR="007721D9" w:rsidRDefault="00A608B7">
      <w:pPr>
        <w:rPr>
          <w:rStyle w:val="1"/>
          <w:rFonts w:ascii="宋体" w:eastAsia="宋体" w:hAnsi="宋体"/>
          <w:b/>
          <w:i w:val="0"/>
          <w:color w:val="auto"/>
          <w:szCs w:val="21"/>
        </w:rPr>
      </w:pPr>
      <w:r>
        <w:rPr>
          <w:rStyle w:val="1"/>
          <w:rFonts w:ascii="宋体" w:eastAsia="宋体" w:hAnsi="宋体" w:hint="eastAsia"/>
          <w:b/>
          <w:i w:val="0"/>
          <w:color w:val="auto"/>
          <w:szCs w:val="21"/>
        </w:rPr>
        <w:t>2 政策文本的样本选择</w:t>
      </w:r>
    </w:p>
    <w:p w:rsidR="007721D9" w:rsidRDefault="00A608B7">
      <w:pPr>
        <w:ind w:firstLine="420"/>
        <w:rPr>
          <w:rFonts w:ascii="宋体" w:eastAsia="宋体" w:hAnsi="宋体"/>
        </w:rPr>
      </w:pPr>
      <w:r>
        <w:rPr>
          <w:rFonts w:ascii="宋体" w:eastAsia="宋体" w:hAnsi="宋体" w:hint="eastAsia"/>
        </w:rPr>
        <w:t>本研究主要通过以下两个公开来源检索政策样本：教育政策法规检索系统、万方数据库。前者集中了历年来以教育部为主颁发的教育政策相关法规全文，后者对于全国性的科教政策文本积累则更为全面，两者互为补充且可以更好地丰富数据样本。为了聚焦研究问题，本文</w:t>
      </w:r>
      <w:r>
        <w:rPr>
          <w:rFonts w:ascii="宋体" w:eastAsia="宋体" w:hAnsi="宋体" w:hint="eastAsia"/>
        </w:rPr>
        <w:lastRenderedPageBreak/>
        <w:t>选取的政策文本内容均要满足“高等教育”和“科学研究”同时出现的基本条件；进一步，按照以下原则对政策文本数据进行整理和遴选：一是发文单位为国家级机关，政策满足全国通行政策条件；二是主要政策内容须与科教主题密切相关。利用上述渠道和数据整理原则，共搜集得到</w:t>
      </w:r>
      <w:r>
        <w:rPr>
          <w:rFonts w:ascii="宋体" w:eastAsia="宋体" w:hAnsi="宋体"/>
        </w:rPr>
        <w:t>发文时间从19</w:t>
      </w:r>
      <w:r>
        <w:rPr>
          <w:rFonts w:ascii="宋体" w:eastAsia="宋体" w:hAnsi="宋体" w:hint="eastAsia"/>
        </w:rPr>
        <w:t>55</w:t>
      </w:r>
      <w:r>
        <w:rPr>
          <w:rFonts w:ascii="宋体" w:eastAsia="宋体" w:hAnsi="宋体"/>
        </w:rPr>
        <w:t>年到2017年</w:t>
      </w:r>
      <w:r>
        <w:rPr>
          <w:rFonts w:ascii="宋体" w:eastAsia="宋体" w:hAnsi="宋体" w:hint="eastAsia"/>
        </w:rPr>
        <w:t>的有效政策样本</w:t>
      </w:r>
      <w:r>
        <w:rPr>
          <w:rFonts w:ascii="宋体" w:eastAsia="宋体" w:hAnsi="宋体"/>
        </w:rPr>
        <w:t>346份</w:t>
      </w:r>
      <w:r>
        <w:rPr>
          <w:rFonts w:ascii="宋体" w:eastAsia="宋体" w:hAnsi="宋体" w:hint="eastAsia"/>
        </w:rPr>
        <w:t>，在此基础上</w:t>
      </w:r>
      <w:r>
        <w:rPr>
          <w:rFonts w:ascii="宋体" w:eastAsia="宋体" w:hAnsi="宋体"/>
        </w:rPr>
        <w:t>设计了分析</w:t>
      </w:r>
      <w:r>
        <w:rPr>
          <w:rFonts w:ascii="宋体" w:eastAsia="宋体" w:hAnsi="宋体" w:hint="eastAsia"/>
        </w:rPr>
        <w:t>政策</w:t>
      </w:r>
      <w:r>
        <w:rPr>
          <w:rFonts w:ascii="宋体" w:eastAsia="宋体" w:hAnsi="宋体"/>
        </w:rPr>
        <w:t>编</w:t>
      </w:r>
      <w:r>
        <w:rPr>
          <w:rFonts w:ascii="宋体" w:eastAsia="宋体" w:hAnsi="宋体" w:hint="eastAsia"/>
        </w:rPr>
        <w:t>码，为后继实证研究提供</w:t>
      </w:r>
      <w:r>
        <w:rPr>
          <w:rFonts w:ascii="宋体" w:eastAsia="宋体" w:hAnsi="宋体"/>
        </w:rPr>
        <w:t>基础条件。</w:t>
      </w:r>
    </w:p>
    <w:p w:rsidR="007721D9" w:rsidRDefault="00A608B7">
      <w:pPr>
        <w:rPr>
          <w:rStyle w:val="1"/>
          <w:rFonts w:ascii="宋体" w:eastAsia="宋体" w:hAnsi="宋体"/>
          <w:b/>
          <w:i w:val="0"/>
          <w:color w:val="auto"/>
          <w:szCs w:val="21"/>
        </w:rPr>
      </w:pPr>
      <w:r>
        <w:rPr>
          <w:rStyle w:val="1"/>
          <w:rFonts w:ascii="宋体" w:eastAsia="宋体" w:hAnsi="宋体" w:hint="eastAsia"/>
          <w:b/>
          <w:i w:val="0"/>
          <w:color w:val="auto"/>
          <w:szCs w:val="21"/>
        </w:rPr>
        <w:t xml:space="preserve">3 </w:t>
      </w:r>
      <w:r>
        <w:rPr>
          <w:rStyle w:val="1"/>
          <w:rFonts w:ascii="宋体" w:eastAsia="宋体" w:hAnsi="宋体"/>
          <w:b/>
          <w:i w:val="0"/>
          <w:color w:val="auto"/>
          <w:szCs w:val="21"/>
        </w:rPr>
        <w:t>政策文本的统计分析</w:t>
      </w:r>
    </w:p>
    <w:p w:rsidR="007721D9" w:rsidRDefault="00A608B7">
      <w:pPr>
        <w:rPr>
          <w:rStyle w:val="1"/>
          <w:rFonts w:ascii="宋体" w:eastAsia="宋体" w:hAnsi="宋体"/>
          <w:bCs/>
          <w:i w:val="0"/>
          <w:color w:val="auto"/>
          <w:szCs w:val="21"/>
        </w:rPr>
      </w:pPr>
      <w:r>
        <w:rPr>
          <w:rStyle w:val="1"/>
          <w:rFonts w:ascii="宋体" w:eastAsia="宋体" w:hAnsi="宋体" w:hint="eastAsia"/>
          <w:bCs/>
          <w:i w:val="0"/>
          <w:color w:val="auto"/>
          <w:szCs w:val="21"/>
        </w:rPr>
        <w:t>3.1 政策文本主要形式</w:t>
      </w:r>
    </w:p>
    <w:p w:rsidR="007721D9" w:rsidRDefault="00A608B7">
      <w:pPr>
        <w:ind w:firstLine="420"/>
        <w:rPr>
          <w:rFonts w:ascii="宋体" w:eastAsia="宋体" w:hAnsi="宋体"/>
        </w:rPr>
      </w:pPr>
      <w:r>
        <w:rPr>
          <w:rFonts w:ascii="宋体" w:eastAsia="宋体" w:hAnsi="宋体" w:hint="eastAsia"/>
        </w:rPr>
        <w:t>本研究所获得的34</w:t>
      </w:r>
      <w:r>
        <w:rPr>
          <w:rFonts w:ascii="宋体" w:eastAsia="宋体" w:hAnsi="宋体"/>
        </w:rPr>
        <w:t>6份</w:t>
      </w:r>
      <w:r>
        <w:rPr>
          <w:rFonts w:ascii="宋体" w:eastAsia="宋体" w:hAnsi="宋体" w:hint="eastAsia"/>
        </w:rPr>
        <w:t>有关</w:t>
      </w:r>
      <w:r>
        <w:rPr>
          <w:rFonts w:ascii="宋体" w:eastAsia="宋体" w:hAnsi="宋体"/>
        </w:rPr>
        <w:t>我国</w:t>
      </w:r>
      <w:r>
        <w:rPr>
          <w:rFonts w:ascii="宋体" w:eastAsia="宋体" w:hAnsi="宋体" w:hint="eastAsia"/>
        </w:rPr>
        <w:t>科教相关的</w:t>
      </w:r>
      <w:r>
        <w:rPr>
          <w:rFonts w:ascii="宋体" w:eastAsia="宋体" w:hAnsi="宋体"/>
        </w:rPr>
        <w:t>政策文本</w:t>
      </w:r>
      <w:r>
        <w:rPr>
          <w:rFonts w:ascii="宋体" w:eastAsia="宋体" w:hAnsi="宋体" w:hint="eastAsia"/>
        </w:rPr>
        <w:t>主要</w:t>
      </w:r>
      <w:r>
        <w:rPr>
          <w:rFonts w:ascii="宋体" w:eastAsia="宋体" w:hAnsi="宋体"/>
        </w:rPr>
        <w:t>有</w:t>
      </w:r>
      <w:r>
        <w:rPr>
          <w:rFonts w:ascii="宋体" w:eastAsia="宋体" w:hAnsi="宋体" w:hint="eastAsia"/>
        </w:rPr>
        <w:t>“意见”</w:t>
      </w:r>
      <w:r>
        <w:rPr>
          <w:rFonts w:ascii="宋体" w:eastAsia="宋体" w:hAnsi="宋体"/>
        </w:rPr>
        <w:t>“通</w:t>
      </w:r>
      <w:r>
        <w:rPr>
          <w:rFonts w:ascii="宋体" w:eastAsia="宋体" w:hAnsi="宋体" w:hint="eastAsia"/>
        </w:rPr>
        <w:t>知”“纲要”“决定”“办法”等形式（见表</w:t>
      </w:r>
      <w:r>
        <w:rPr>
          <w:rFonts w:ascii="宋体" w:eastAsia="宋体" w:hAnsi="宋体"/>
        </w:rPr>
        <w:t>1）</w:t>
      </w:r>
      <w:r>
        <w:rPr>
          <w:rFonts w:ascii="宋体" w:eastAsia="宋体" w:hAnsi="宋体" w:hint="eastAsia"/>
        </w:rPr>
        <w:t>。其中，“意见</w:t>
      </w:r>
      <w:r>
        <w:rPr>
          <w:rFonts w:ascii="宋体" w:eastAsia="宋体" w:hAnsi="宋体"/>
        </w:rPr>
        <w:t>”</w:t>
      </w:r>
      <w:r>
        <w:rPr>
          <w:rFonts w:ascii="宋体" w:eastAsia="宋体" w:hAnsi="宋体" w:hint="eastAsia"/>
        </w:rPr>
        <w:t>和“通知”</w:t>
      </w:r>
      <w:r>
        <w:rPr>
          <w:rFonts w:ascii="宋体" w:eastAsia="宋体" w:hAnsi="宋体"/>
        </w:rPr>
        <w:t>形式的政策文本</w:t>
      </w:r>
      <w:r>
        <w:rPr>
          <w:rFonts w:ascii="宋体" w:eastAsia="宋体" w:hAnsi="宋体" w:hint="eastAsia"/>
        </w:rPr>
        <w:t>占比</w:t>
      </w:r>
      <w:r>
        <w:rPr>
          <w:rFonts w:ascii="宋体" w:eastAsia="宋体" w:hAnsi="宋体"/>
        </w:rPr>
        <w:t>最多，</w:t>
      </w:r>
      <w:r>
        <w:rPr>
          <w:rFonts w:ascii="宋体" w:eastAsia="宋体" w:hAnsi="宋体" w:hint="eastAsia"/>
        </w:rPr>
        <w:t>分别</w:t>
      </w:r>
      <w:r>
        <w:rPr>
          <w:rFonts w:ascii="宋体" w:eastAsia="宋体" w:hAnsi="宋体"/>
        </w:rPr>
        <w:t>占</w:t>
      </w:r>
      <w:r>
        <w:rPr>
          <w:rFonts w:ascii="宋体" w:eastAsia="宋体" w:hAnsi="宋体" w:hint="eastAsia"/>
        </w:rPr>
        <w:t>总数</w:t>
      </w:r>
      <w:r>
        <w:rPr>
          <w:rFonts w:ascii="宋体" w:eastAsia="宋体" w:hAnsi="宋体"/>
        </w:rPr>
        <w:t>的26.30</w:t>
      </w:r>
      <w:r>
        <w:rPr>
          <w:rFonts w:ascii="宋体" w:eastAsia="宋体" w:hAnsi="宋体" w:hint="eastAsia"/>
        </w:rPr>
        <w:t>%和</w:t>
      </w:r>
      <w:r>
        <w:rPr>
          <w:rFonts w:ascii="宋体" w:eastAsia="宋体" w:hAnsi="宋体"/>
        </w:rPr>
        <w:t>20.52%</w:t>
      </w:r>
      <w:r>
        <w:rPr>
          <w:rFonts w:ascii="宋体" w:eastAsia="宋体" w:hAnsi="宋体" w:hint="eastAsia"/>
        </w:rPr>
        <w:t>，并且前者有22</w:t>
      </w:r>
      <w:r>
        <w:rPr>
          <w:rFonts w:ascii="宋体" w:eastAsia="宋体" w:hAnsi="宋体" w:hint="eastAsia"/>
          <w:highlight w:val="yellow"/>
        </w:rPr>
        <w:t>份</w:t>
      </w:r>
      <w:r>
        <w:rPr>
          <w:rFonts w:ascii="宋体" w:eastAsia="宋体" w:hAnsi="宋体" w:hint="eastAsia"/>
        </w:rPr>
        <w:t>政策文件也是通过“通知”形式发布的。“意见”“通知”“纲要”“决定”“办法”“规定”“计划”“规划”“决议”“法律”“方案”等形式出现的政策文本频率较多，占总数的绝大部分，为</w:t>
      </w:r>
      <w:r>
        <w:rPr>
          <w:rFonts w:ascii="宋体" w:eastAsia="宋体" w:hAnsi="宋体"/>
        </w:rPr>
        <w:t>91.04%</w:t>
      </w:r>
      <w:r>
        <w:rPr>
          <w:rFonts w:ascii="宋体" w:eastAsia="宋体" w:hAnsi="宋体" w:hint="eastAsia"/>
        </w:rPr>
        <w:t>，可以说</w:t>
      </w:r>
      <w:r>
        <w:rPr>
          <w:rFonts w:ascii="宋体" w:eastAsia="宋体" w:hAnsi="宋体"/>
        </w:rPr>
        <w:t>这些文本形式</w:t>
      </w:r>
      <w:r>
        <w:rPr>
          <w:rFonts w:ascii="宋体" w:eastAsia="宋体" w:hAnsi="宋体" w:hint="eastAsia"/>
        </w:rPr>
        <w:t>是中国科教融合</w:t>
      </w:r>
      <w:r>
        <w:rPr>
          <w:rFonts w:ascii="宋体" w:eastAsia="宋体" w:hAnsi="宋体"/>
        </w:rPr>
        <w:t>政策文本</w:t>
      </w:r>
      <w:r>
        <w:rPr>
          <w:rFonts w:ascii="宋体" w:eastAsia="宋体" w:hAnsi="宋体" w:hint="eastAsia"/>
        </w:rPr>
        <w:t>的主要</w:t>
      </w:r>
      <w:r>
        <w:rPr>
          <w:rFonts w:ascii="宋体" w:eastAsia="宋体" w:hAnsi="宋体"/>
        </w:rPr>
        <w:t>形式</w:t>
      </w:r>
      <w:r>
        <w:rPr>
          <w:rFonts w:ascii="宋体" w:eastAsia="宋体" w:hAnsi="宋体" w:hint="eastAsia"/>
        </w:rPr>
        <w:t>，且主要是以权威工具和</w:t>
      </w:r>
      <w:r>
        <w:rPr>
          <w:rFonts w:ascii="宋体" w:eastAsia="宋体" w:hAnsi="宋体"/>
        </w:rPr>
        <w:t>信息发布为主的</w:t>
      </w:r>
      <w:r>
        <w:rPr>
          <w:rFonts w:ascii="宋体" w:eastAsia="宋体" w:hAnsi="宋体" w:hint="eastAsia"/>
        </w:rPr>
        <w:t>“意见</w:t>
      </w:r>
      <w:r>
        <w:rPr>
          <w:rFonts w:ascii="宋体" w:eastAsia="宋体" w:hAnsi="宋体"/>
        </w:rPr>
        <w:t>”</w:t>
      </w:r>
      <w:r>
        <w:rPr>
          <w:rFonts w:ascii="宋体" w:eastAsia="宋体" w:hAnsi="宋体" w:hint="eastAsia"/>
        </w:rPr>
        <w:t>和“通知”形式；另外</w:t>
      </w:r>
      <w:r>
        <w:rPr>
          <w:rFonts w:ascii="宋体" w:eastAsia="宋体" w:hAnsi="宋体"/>
        </w:rPr>
        <w:t>，</w:t>
      </w:r>
      <w:r>
        <w:rPr>
          <w:rFonts w:ascii="宋体" w:eastAsia="宋体" w:hAnsi="宋体" w:hint="eastAsia"/>
        </w:rPr>
        <w:t>科教融合的“法律</w:t>
      </w:r>
      <w:r>
        <w:rPr>
          <w:rFonts w:ascii="宋体" w:eastAsia="宋体" w:hAnsi="宋体"/>
        </w:rPr>
        <w:t>”</w:t>
      </w:r>
      <w:r>
        <w:rPr>
          <w:rFonts w:ascii="宋体" w:eastAsia="宋体" w:hAnsi="宋体" w:hint="eastAsia"/>
        </w:rPr>
        <w:t>文本</w:t>
      </w:r>
      <w:r>
        <w:rPr>
          <w:rFonts w:ascii="宋体" w:eastAsia="宋体" w:hAnsi="宋体"/>
        </w:rPr>
        <w:t>较少，</w:t>
      </w:r>
      <w:r>
        <w:rPr>
          <w:rFonts w:ascii="宋体" w:eastAsia="宋体" w:hAnsi="宋体" w:hint="eastAsia"/>
        </w:rPr>
        <w:t>占比不到3%。不难看出</w:t>
      </w:r>
      <w:r>
        <w:rPr>
          <w:rFonts w:ascii="宋体" w:eastAsia="宋体" w:hAnsi="宋体"/>
        </w:rPr>
        <w:t>，</w:t>
      </w:r>
      <w:r>
        <w:rPr>
          <w:rFonts w:ascii="宋体" w:eastAsia="宋体" w:hAnsi="宋体" w:hint="eastAsia"/>
        </w:rPr>
        <w:t>我国科教融合以政府的行政管制为主要方式</w:t>
      </w:r>
      <w:r>
        <w:rPr>
          <w:rFonts w:ascii="宋体" w:eastAsia="宋体" w:hAnsi="宋体"/>
        </w:rPr>
        <w:t>。</w:t>
      </w:r>
    </w:p>
    <w:p w:rsidR="007721D9" w:rsidRDefault="00A608B7">
      <w:pPr>
        <w:ind w:firstLine="420"/>
        <w:jc w:val="center"/>
        <w:rPr>
          <w:rFonts w:ascii="宋体" w:eastAsia="宋体" w:hAnsi="宋体"/>
          <w:b/>
          <w:bCs/>
          <w:iCs/>
          <w:sz w:val="18"/>
          <w:szCs w:val="18"/>
        </w:rPr>
      </w:pPr>
      <w:r>
        <w:rPr>
          <w:rFonts w:ascii="宋体" w:eastAsia="宋体" w:hAnsi="宋体" w:hint="eastAsia"/>
          <w:b/>
          <w:bCs/>
          <w:iCs/>
          <w:sz w:val="18"/>
          <w:szCs w:val="18"/>
        </w:rPr>
        <w:t>表</w:t>
      </w:r>
      <w:r>
        <w:rPr>
          <w:rFonts w:ascii="宋体" w:eastAsia="宋体" w:hAnsi="宋体"/>
          <w:b/>
          <w:bCs/>
          <w:iCs/>
          <w:sz w:val="18"/>
          <w:szCs w:val="18"/>
        </w:rPr>
        <w:t>1</w:t>
      </w:r>
      <w:r>
        <w:rPr>
          <w:rFonts w:ascii="宋体" w:eastAsia="宋体" w:hAnsi="宋体" w:hint="eastAsia"/>
          <w:b/>
          <w:bCs/>
          <w:iCs/>
          <w:sz w:val="18"/>
          <w:szCs w:val="18"/>
        </w:rPr>
        <w:t>我国</w:t>
      </w:r>
      <w:bookmarkStart w:id="7" w:name="_Hlk478305729"/>
      <w:r>
        <w:rPr>
          <w:rFonts w:ascii="宋体" w:eastAsia="宋体" w:hAnsi="宋体" w:hint="eastAsia"/>
          <w:b/>
          <w:bCs/>
          <w:iCs/>
          <w:sz w:val="18"/>
          <w:szCs w:val="18"/>
        </w:rPr>
        <w:t>科教融合</w:t>
      </w:r>
      <w:bookmarkEnd w:id="7"/>
      <w:r>
        <w:rPr>
          <w:rFonts w:ascii="宋体" w:eastAsia="宋体" w:hAnsi="宋体"/>
          <w:b/>
          <w:bCs/>
          <w:iCs/>
          <w:sz w:val="18"/>
          <w:szCs w:val="18"/>
        </w:rPr>
        <w:t>政策文本统计</w:t>
      </w:r>
      <w:r>
        <w:rPr>
          <w:rFonts w:ascii="宋体" w:eastAsia="宋体" w:hAnsi="宋体" w:hint="eastAsia"/>
          <w:b/>
          <w:bCs/>
          <w:iCs/>
          <w:sz w:val="18"/>
          <w:szCs w:val="18"/>
        </w:rPr>
        <w:t>情况</w:t>
      </w:r>
    </w:p>
    <w:tbl>
      <w:tblPr>
        <w:tblStyle w:val="11"/>
        <w:tblW w:w="8739" w:type="dxa"/>
        <w:tblLayout w:type="fixed"/>
        <w:tblLook w:val="04A0" w:firstRow="1" w:lastRow="0" w:firstColumn="1" w:lastColumn="0" w:noHBand="0" w:noVBand="1"/>
      </w:tblPr>
      <w:tblGrid>
        <w:gridCol w:w="1101"/>
        <w:gridCol w:w="771"/>
        <w:gridCol w:w="1161"/>
        <w:gridCol w:w="1056"/>
        <w:gridCol w:w="636"/>
        <w:gridCol w:w="1161"/>
        <w:gridCol w:w="1056"/>
        <w:gridCol w:w="636"/>
        <w:gridCol w:w="1161"/>
      </w:tblGrid>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highlight w:val="yellow"/>
              </w:rPr>
              <w:t>类型</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数量</w:t>
            </w:r>
            <w:r>
              <w:rPr>
                <w:rFonts w:ascii="宋体" w:eastAsia="宋体" w:hAnsi="宋体" w:cs="Times New Roman" w:hint="eastAsia"/>
                <w:sz w:val="18"/>
                <w:szCs w:val="18"/>
                <w:highlight w:val="yellow"/>
              </w:rPr>
              <w:t>/份</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比例/%</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highlight w:val="yellow"/>
              </w:rPr>
              <w:t>类型</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数量</w:t>
            </w:r>
            <w:r>
              <w:rPr>
                <w:rFonts w:ascii="宋体" w:eastAsia="宋体" w:hAnsi="宋体" w:cs="Times New Roman" w:hint="eastAsia"/>
                <w:sz w:val="18"/>
                <w:szCs w:val="18"/>
                <w:highlight w:val="yellow"/>
              </w:rPr>
              <w:t>/份</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比例/%</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highlight w:val="yellow"/>
              </w:rPr>
              <w:t>类型</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数量</w:t>
            </w:r>
            <w:r>
              <w:rPr>
                <w:rFonts w:ascii="宋体" w:eastAsia="宋体" w:hAnsi="宋体" w:cs="Times New Roman" w:hint="eastAsia"/>
                <w:sz w:val="18"/>
                <w:szCs w:val="18"/>
                <w:highlight w:val="yellow"/>
              </w:rPr>
              <w:t>/份</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比例/%</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意见</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91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26.30</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方案</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8</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2.31</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公告</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通知</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70</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20.23</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条例</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8</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2.31</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公示</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纲要</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22</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6.36</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报告</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7</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2.02</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纪要</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决定</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6.07</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讲话</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4</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1.16</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简则</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办法</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20</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5.78</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指示</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3</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0.87</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请示</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规定</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18</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5.20</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规程</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0.58</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提纲</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计划</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18</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5.20</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制度</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0.58</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文件</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规划</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17</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4.91</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法规</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细则</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决议</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12</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3.47</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备忘录</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c>
          <w:tcPr>
            <w:tcW w:w="1056"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协议书</w:t>
            </w:r>
          </w:p>
        </w:tc>
        <w:tc>
          <w:tcPr>
            <w:tcW w:w="636"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vAlign w:val="bottom"/>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法律</w:t>
            </w:r>
          </w:p>
        </w:tc>
        <w:tc>
          <w:tcPr>
            <w:tcW w:w="771" w:type="dxa"/>
            <w:vAlign w:val="bottom"/>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10</w:t>
            </w:r>
          </w:p>
        </w:tc>
        <w:tc>
          <w:tcPr>
            <w:tcW w:w="1161" w:type="dxa"/>
            <w:vAlign w:val="bottom"/>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2.89</w:t>
            </w:r>
          </w:p>
        </w:tc>
        <w:tc>
          <w:tcPr>
            <w:tcW w:w="1056" w:type="dxa"/>
            <w:vAlign w:val="bottom"/>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复函</w:t>
            </w:r>
          </w:p>
        </w:tc>
        <w:tc>
          <w:tcPr>
            <w:tcW w:w="636" w:type="dxa"/>
            <w:vAlign w:val="bottom"/>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vAlign w:val="bottom"/>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c>
          <w:tcPr>
            <w:tcW w:w="1056" w:type="dxa"/>
            <w:vAlign w:val="bottom"/>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要点</w:t>
            </w:r>
          </w:p>
        </w:tc>
        <w:tc>
          <w:tcPr>
            <w:tcW w:w="636" w:type="dxa"/>
            <w:vAlign w:val="bottom"/>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1</w:t>
            </w:r>
          </w:p>
        </w:tc>
        <w:tc>
          <w:tcPr>
            <w:tcW w:w="1161" w:type="dxa"/>
            <w:vAlign w:val="bottom"/>
          </w:tcPr>
          <w:p w:rsidR="007721D9" w:rsidRDefault="00A608B7">
            <w:pPr>
              <w:jc w:val="center"/>
              <w:rPr>
                <w:rFonts w:ascii="宋体" w:eastAsia="宋体" w:hAnsi="宋体" w:cs="Times New Roman"/>
                <w:sz w:val="18"/>
                <w:szCs w:val="18"/>
              </w:rPr>
            </w:pPr>
            <w:r>
              <w:rPr>
                <w:rFonts w:ascii="宋体" w:eastAsia="宋体" w:hAnsi="宋体" w:cs="Times New Roman"/>
                <w:sz w:val="18"/>
                <w:szCs w:val="18"/>
              </w:rPr>
              <w:t>0.29</w:t>
            </w:r>
          </w:p>
        </w:tc>
      </w:tr>
      <w:tr w:rsidR="007721D9">
        <w:trPr>
          <w:trHeight w:val="278"/>
        </w:trPr>
        <w:tc>
          <w:tcPr>
            <w:tcW w:w="110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总计</w:t>
            </w:r>
          </w:p>
        </w:tc>
        <w:tc>
          <w:tcPr>
            <w:tcW w:w="771" w:type="dxa"/>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34</w:t>
            </w:r>
            <w:r>
              <w:rPr>
                <w:rFonts w:ascii="宋体" w:eastAsia="宋体" w:hAnsi="宋体" w:cs="Times New Roman"/>
                <w:sz w:val="18"/>
                <w:szCs w:val="18"/>
              </w:rPr>
              <w:t>6</w:t>
            </w:r>
          </w:p>
        </w:tc>
        <w:tc>
          <w:tcPr>
            <w:tcW w:w="6867" w:type="dxa"/>
            <w:gridSpan w:val="7"/>
          </w:tcPr>
          <w:p w:rsidR="007721D9" w:rsidRDefault="00A608B7">
            <w:pPr>
              <w:jc w:val="center"/>
              <w:rPr>
                <w:rFonts w:ascii="宋体" w:eastAsia="宋体" w:hAnsi="宋体" w:cs="Times New Roman"/>
                <w:sz w:val="18"/>
                <w:szCs w:val="18"/>
              </w:rPr>
            </w:pPr>
            <w:r>
              <w:rPr>
                <w:rFonts w:ascii="宋体" w:eastAsia="宋体" w:hAnsi="宋体" w:cs="Times New Roman" w:hint="eastAsia"/>
                <w:sz w:val="18"/>
                <w:szCs w:val="18"/>
              </w:rPr>
              <w:t>100.00</w:t>
            </w:r>
          </w:p>
        </w:tc>
      </w:tr>
    </w:tbl>
    <w:p w:rsidR="007721D9" w:rsidRDefault="007721D9">
      <w:pPr>
        <w:rPr>
          <w:rStyle w:val="1"/>
          <w:rFonts w:ascii="宋体" w:eastAsia="宋体" w:hAnsi="宋体"/>
          <w:bCs/>
          <w:i w:val="0"/>
          <w:color w:val="auto"/>
          <w:szCs w:val="21"/>
        </w:rPr>
      </w:pPr>
    </w:p>
    <w:p w:rsidR="007721D9" w:rsidRDefault="00A608B7">
      <w:pPr>
        <w:rPr>
          <w:rStyle w:val="1"/>
          <w:rFonts w:ascii="宋体" w:eastAsia="宋体" w:hAnsi="宋体"/>
          <w:bCs/>
          <w:i w:val="0"/>
          <w:color w:val="auto"/>
          <w:szCs w:val="21"/>
        </w:rPr>
      </w:pPr>
      <w:r>
        <w:rPr>
          <w:rStyle w:val="1"/>
          <w:rFonts w:ascii="宋体" w:eastAsia="宋体" w:hAnsi="宋体" w:hint="eastAsia"/>
          <w:bCs/>
          <w:i w:val="0"/>
          <w:color w:val="auto"/>
          <w:szCs w:val="21"/>
        </w:rPr>
        <w:t>3.2 政策颁布年度分布情况</w:t>
      </w:r>
    </w:p>
    <w:p w:rsidR="007721D9" w:rsidRDefault="00A608B7">
      <w:pPr>
        <w:ind w:firstLine="420"/>
        <w:rPr>
          <w:rFonts w:ascii="宋体" w:eastAsia="宋体" w:hAnsi="宋体"/>
        </w:rPr>
      </w:pPr>
      <w:r>
        <w:rPr>
          <w:rFonts w:ascii="宋体" w:eastAsia="宋体" w:hAnsi="宋体" w:hint="eastAsia"/>
          <w:iCs/>
        </w:rPr>
        <w:t>本研究选取新中</w:t>
      </w:r>
      <w:r>
        <w:rPr>
          <w:rFonts w:ascii="宋体" w:eastAsia="宋体" w:hAnsi="宋体"/>
          <w:iCs/>
        </w:rPr>
        <w:t>国</w:t>
      </w:r>
      <w:r>
        <w:rPr>
          <w:rFonts w:ascii="宋体" w:eastAsia="宋体" w:hAnsi="宋体" w:hint="eastAsia"/>
          <w:iCs/>
        </w:rPr>
        <w:t>成立以来所有</w:t>
      </w:r>
      <w:r>
        <w:rPr>
          <w:rFonts w:ascii="宋体" w:eastAsia="宋体" w:hAnsi="宋体"/>
          <w:iCs/>
        </w:rPr>
        <w:t>年份的有关</w:t>
      </w:r>
      <w:r>
        <w:rPr>
          <w:rFonts w:ascii="宋体" w:eastAsia="宋体" w:hAnsi="宋体" w:hint="eastAsia"/>
          <w:iCs/>
        </w:rPr>
        <w:t>科教融合的</w:t>
      </w:r>
      <w:r>
        <w:rPr>
          <w:rFonts w:ascii="宋体" w:eastAsia="宋体" w:hAnsi="宋体"/>
          <w:iCs/>
        </w:rPr>
        <w:t>政策文本</w:t>
      </w:r>
      <w:r>
        <w:rPr>
          <w:rFonts w:ascii="宋体" w:eastAsia="宋体" w:hAnsi="宋体" w:hint="eastAsia"/>
          <w:iCs/>
        </w:rPr>
        <w:t>，有效政策</w:t>
      </w:r>
      <w:r>
        <w:rPr>
          <w:rFonts w:ascii="宋体" w:eastAsia="宋体" w:hAnsi="宋体"/>
          <w:iCs/>
        </w:rPr>
        <w:t>文本</w:t>
      </w:r>
      <w:r>
        <w:rPr>
          <w:rFonts w:ascii="宋体" w:eastAsia="宋体" w:hAnsi="宋体" w:hint="eastAsia"/>
          <w:iCs/>
        </w:rPr>
        <w:t>的时间跨度是</w:t>
      </w:r>
      <w:r>
        <w:rPr>
          <w:rFonts w:ascii="宋体" w:eastAsia="宋体" w:hAnsi="宋体"/>
          <w:iCs/>
        </w:rPr>
        <w:t>从</w:t>
      </w:r>
      <w:r>
        <w:rPr>
          <w:rFonts w:ascii="宋体" w:eastAsia="宋体" w:hAnsi="宋体" w:hint="eastAsia"/>
          <w:iCs/>
        </w:rPr>
        <w:t>1955年</w:t>
      </w:r>
      <w:r>
        <w:rPr>
          <w:rFonts w:ascii="宋体" w:eastAsia="宋体" w:hAnsi="宋体"/>
          <w:iCs/>
        </w:rPr>
        <w:t>到</w:t>
      </w:r>
      <w:r>
        <w:rPr>
          <w:rFonts w:ascii="宋体" w:eastAsia="宋体" w:hAnsi="宋体" w:hint="eastAsia"/>
          <w:iCs/>
        </w:rPr>
        <w:t>201</w:t>
      </w:r>
      <w:r>
        <w:rPr>
          <w:rFonts w:ascii="宋体" w:eastAsia="宋体" w:hAnsi="宋体"/>
          <w:iCs/>
        </w:rPr>
        <w:t>7</w:t>
      </w:r>
      <w:r>
        <w:rPr>
          <w:rFonts w:ascii="宋体" w:eastAsia="宋体" w:hAnsi="宋体" w:hint="eastAsia"/>
          <w:iCs/>
        </w:rPr>
        <w:t>年。在此区间</w:t>
      </w:r>
      <w:r>
        <w:rPr>
          <w:rFonts w:ascii="宋体" w:eastAsia="宋体" w:hAnsi="宋体"/>
          <w:iCs/>
        </w:rPr>
        <w:t>内，政策文本</w:t>
      </w:r>
      <w:r>
        <w:rPr>
          <w:rFonts w:ascii="宋体" w:eastAsia="宋体" w:hAnsi="宋体" w:hint="eastAsia"/>
          <w:iCs/>
        </w:rPr>
        <w:t>颁布的总</w:t>
      </w:r>
      <w:r>
        <w:rPr>
          <w:rFonts w:ascii="宋体" w:eastAsia="宋体" w:hAnsi="宋体"/>
          <w:iCs/>
        </w:rPr>
        <w:t>趋势在</w:t>
      </w:r>
      <w:r>
        <w:rPr>
          <w:rFonts w:ascii="宋体" w:eastAsia="宋体" w:hAnsi="宋体" w:hint="eastAsia"/>
          <w:iCs/>
        </w:rPr>
        <w:t>不断</w:t>
      </w:r>
      <w:r>
        <w:rPr>
          <w:rFonts w:ascii="宋体" w:eastAsia="宋体" w:hAnsi="宋体"/>
          <w:iCs/>
        </w:rPr>
        <w:t>增加</w:t>
      </w:r>
      <w:r>
        <w:rPr>
          <w:rFonts w:ascii="宋体" w:eastAsia="宋体" w:hAnsi="宋体" w:hint="eastAsia"/>
        </w:rPr>
        <w:t>（见图1</w:t>
      </w:r>
      <w:r>
        <w:rPr>
          <w:rFonts w:ascii="宋体" w:eastAsia="宋体" w:hAnsi="宋体"/>
        </w:rPr>
        <w:t>）</w:t>
      </w:r>
      <w:r>
        <w:rPr>
          <w:rFonts w:ascii="宋体" w:eastAsia="宋体" w:hAnsi="宋体"/>
          <w:iCs/>
        </w:rPr>
        <w:t>。</w:t>
      </w:r>
      <w:r>
        <w:rPr>
          <w:rFonts w:ascii="宋体" w:eastAsia="宋体" w:hAnsi="宋体" w:hint="eastAsia"/>
          <w:iCs/>
        </w:rPr>
        <w:t>从发展阶段来看，政策文本颁布</w:t>
      </w:r>
      <w:r>
        <w:rPr>
          <w:rFonts w:ascii="宋体" w:eastAsia="宋体" w:hAnsi="宋体"/>
          <w:iCs/>
        </w:rPr>
        <w:t>大体分为</w:t>
      </w:r>
      <w:r>
        <w:rPr>
          <w:rFonts w:ascii="宋体" w:eastAsia="宋体" w:hAnsi="宋体" w:hint="eastAsia"/>
          <w:iCs/>
        </w:rPr>
        <w:t>以下3</w:t>
      </w:r>
      <w:r>
        <w:rPr>
          <w:rFonts w:ascii="宋体" w:eastAsia="宋体" w:hAnsi="宋体"/>
          <w:iCs/>
        </w:rPr>
        <w:t>个</w:t>
      </w:r>
      <w:r>
        <w:rPr>
          <w:rFonts w:ascii="宋体" w:eastAsia="宋体" w:hAnsi="宋体" w:hint="eastAsia"/>
          <w:iCs/>
          <w:highlight w:val="yellow"/>
        </w:rPr>
        <w:t>阶段</w:t>
      </w:r>
      <w:r>
        <w:rPr>
          <w:rFonts w:ascii="宋体" w:eastAsia="宋体" w:hAnsi="宋体" w:hint="eastAsia"/>
          <w:iCs/>
        </w:rPr>
        <w:t>：第一阶段，</w:t>
      </w:r>
      <w:r>
        <w:rPr>
          <w:rFonts w:ascii="宋体" w:eastAsia="宋体" w:hAnsi="宋体"/>
          <w:iCs/>
        </w:rPr>
        <w:t>1955年到改革开放</w:t>
      </w:r>
      <w:r>
        <w:rPr>
          <w:rFonts w:ascii="宋体" w:eastAsia="宋体" w:hAnsi="宋体" w:hint="eastAsia"/>
          <w:iCs/>
        </w:rPr>
        <w:t>期间，我国对</w:t>
      </w:r>
      <w:r>
        <w:rPr>
          <w:rFonts w:ascii="宋体" w:eastAsia="宋体" w:hAnsi="宋体"/>
          <w:iCs/>
        </w:rPr>
        <w:t>科教</w:t>
      </w:r>
      <w:r>
        <w:rPr>
          <w:rFonts w:ascii="宋体" w:eastAsia="宋体" w:hAnsi="宋体" w:hint="eastAsia"/>
          <w:iCs/>
        </w:rPr>
        <w:t>融合的认识</w:t>
      </w:r>
      <w:r>
        <w:rPr>
          <w:rFonts w:ascii="宋体" w:eastAsia="宋体" w:hAnsi="宋体"/>
          <w:iCs/>
        </w:rPr>
        <w:t>及重视程度</w:t>
      </w:r>
      <w:r>
        <w:rPr>
          <w:rFonts w:ascii="宋体" w:eastAsia="宋体" w:hAnsi="宋体" w:hint="eastAsia"/>
          <w:iCs/>
        </w:rPr>
        <w:t>相对薄弱</w:t>
      </w:r>
      <w:r>
        <w:rPr>
          <w:rFonts w:ascii="宋体" w:eastAsia="宋体" w:hAnsi="宋体"/>
          <w:iCs/>
        </w:rPr>
        <w:t>，</w:t>
      </w:r>
      <w:r>
        <w:rPr>
          <w:rFonts w:ascii="宋体" w:eastAsia="宋体" w:hAnsi="宋体" w:hint="eastAsia"/>
          <w:iCs/>
        </w:rPr>
        <w:t>关于</w:t>
      </w:r>
      <w:r>
        <w:rPr>
          <w:rFonts w:ascii="宋体" w:eastAsia="宋体" w:hAnsi="宋体"/>
          <w:iCs/>
        </w:rPr>
        <w:t>科教</w:t>
      </w:r>
      <w:r>
        <w:rPr>
          <w:rFonts w:ascii="宋体" w:eastAsia="宋体" w:hAnsi="宋体" w:hint="eastAsia"/>
          <w:iCs/>
        </w:rPr>
        <w:t>融合政策</w:t>
      </w:r>
      <w:r>
        <w:rPr>
          <w:rFonts w:ascii="宋体" w:eastAsia="宋体" w:hAnsi="宋体"/>
          <w:iCs/>
        </w:rPr>
        <w:t>文本很少，</w:t>
      </w:r>
      <w:r>
        <w:rPr>
          <w:rFonts w:ascii="宋体" w:eastAsia="宋体" w:hAnsi="宋体" w:hint="eastAsia"/>
          <w:iCs/>
        </w:rPr>
        <w:t>不到总政策</w:t>
      </w:r>
      <w:r>
        <w:rPr>
          <w:rFonts w:ascii="宋体" w:eastAsia="宋体" w:hAnsi="宋体"/>
          <w:iCs/>
        </w:rPr>
        <w:t>文本量的</w:t>
      </w:r>
      <w:r>
        <w:rPr>
          <w:rFonts w:ascii="宋体" w:eastAsia="宋体" w:hAnsi="宋体" w:hint="eastAsia"/>
          <w:iCs/>
        </w:rPr>
        <w:t>５</w:t>
      </w:r>
      <w:r>
        <w:rPr>
          <w:rFonts w:ascii="宋体" w:eastAsia="宋体" w:hAnsi="宋体"/>
          <w:iCs/>
        </w:rPr>
        <w:t>％</w:t>
      </w:r>
      <w:r>
        <w:rPr>
          <w:rFonts w:ascii="宋体" w:eastAsia="宋体" w:hAnsi="宋体" w:hint="eastAsia"/>
          <w:iCs/>
        </w:rPr>
        <w:t>；第二阶段，改革</w:t>
      </w:r>
      <w:r>
        <w:rPr>
          <w:rFonts w:ascii="宋体" w:eastAsia="宋体" w:hAnsi="宋体"/>
          <w:iCs/>
        </w:rPr>
        <w:t>开放到</w:t>
      </w:r>
      <w:r>
        <w:rPr>
          <w:rFonts w:ascii="宋体" w:eastAsia="宋体" w:hAnsi="宋体" w:hint="eastAsia"/>
          <w:iCs/>
        </w:rPr>
        <w:t>2</w:t>
      </w:r>
      <w:r>
        <w:rPr>
          <w:rFonts w:ascii="宋体" w:eastAsia="宋体" w:hAnsi="宋体"/>
          <w:iCs/>
        </w:rPr>
        <w:t>0世纪</w:t>
      </w:r>
      <w:r>
        <w:rPr>
          <w:rFonts w:ascii="宋体" w:eastAsia="宋体" w:hAnsi="宋体" w:hint="eastAsia"/>
          <w:iCs/>
        </w:rPr>
        <w:t>末</w:t>
      </w:r>
      <w:r>
        <w:rPr>
          <w:rFonts w:ascii="宋体" w:eastAsia="宋体" w:hAnsi="宋体"/>
          <w:iCs/>
        </w:rPr>
        <w:t>期</w:t>
      </w:r>
      <w:r>
        <w:rPr>
          <w:rFonts w:ascii="宋体" w:eastAsia="宋体" w:hAnsi="宋体" w:hint="eastAsia"/>
          <w:iCs/>
        </w:rPr>
        <w:t>，我国</w:t>
      </w:r>
      <w:r>
        <w:rPr>
          <w:rFonts w:ascii="宋体" w:eastAsia="宋体" w:hAnsi="宋体"/>
          <w:iCs/>
        </w:rPr>
        <w:t>对科教</w:t>
      </w:r>
      <w:r>
        <w:rPr>
          <w:rFonts w:ascii="宋体" w:eastAsia="宋体" w:hAnsi="宋体" w:hint="eastAsia"/>
          <w:iCs/>
        </w:rPr>
        <w:t>融合的认识</w:t>
      </w:r>
      <w:r>
        <w:rPr>
          <w:rFonts w:ascii="宋体" w:eastAsia="宋体" w:hAnsi="宋体"/>
          <w:iCs/>
        </w:rPr>
        <w:t>逐步加深，对</w:t>
      </w:r>
      <w:r>
        <w:rPr>
          <w:rFonts w:ascii="宋体" w:eastAsia="宋体" w:hAnsi="宋体" w:hint="eastAsia"/>
          <w:iCs/>
        </w:rPr>
        <w:t>其重视</w:t>
      </w:r>
      <w:r>
        <w:rPr>
          <w:rFonts w:ascii="宋体" w:eastAsia="宋体" w:hAnsi="宋体"/>
          <w:iCs/>
        </w:rPr>
        <w:t>程度</w:t>
      </w:r>
      <w:r>
        <w:rPr>
          <w:rFonts w:ascii="宋体" w:eastAsia="宋体" w:hAnsi="宋体" w:hint="eastAsia"/>
          <w:iCs/>
        </w:rPr>
        <w:t>不断</w:t>
      </w:r>
      <w:r>
        <w:rPr>
          <w:rFonts w:ascii="宋体" w:eastAsia="宋体" w:hAnsi="宋体"/>
          <w:iCs/>
        </w:rPr>
        <w:t>加大，</w:t>
      </w:r>
      <w:r>
        <w:rPr>
          <w:rFonts w:ascii="宋体" w:eastAsia="宋体" w:hAnsi="宋体" w:hint="eastAsia"/>
          <w:iCs/>
        </w:rPr>
        <w:t>这一</w:t>
      </w:r>
      <w:r>
        <w:rPr>
          <w:rFonts w:ascii="宋体" w:eastAsia="宋体" w:hAnsi="宋体"/>
          <w:iCs/>
        </w:rPr>
        <w:t>时期关于科教</w:t>
      </w:r>
      <w:r>
        <w:rPr>
          <w:rFonts w:ascii="宋体" w:eastAsia="宋体" w:hAnsi="宋体" w:hint="eastAsia"/>
          <w:iCs/>
        </w:rPr>
        <w:t>融合政策</w:t>
      </w:r>
      <w:r>
        <w:rPr>
          <w:rFonts w:ascii="宋体" w:eastAsia="宋体" w:hAnsi="宋体"/>
          <w:iCs/>
        </w:rPr>
        <w:t>文本</w:t>
      </w:r>
      <w:r>
        <w:rPr>
          <w:rFonts w:ascii="宋体" w:eastAsia="宋体" w:hAnsi="宋体" w:hint="eastAsia"/>
          <w:iCs/>
        </w:rPr>
        <w:t>逐渐增多，</w:t>
      </w:r>
      <w:r>
        <w:rPr>
          <w:rFonts w:ascii="宋体" w:eastAsia="宋体" w:hAnsi="宋体"/>
          <w:iCs/>
        </w:rPr>
        <w:t>占总文本</w:t>
      </w:r>
      <w:r>
        <w:rPr>
          <w:rFonts w:ascii="宋体" w:eastAsia="宋体" w:hAnsi="宋体" w:hint="eastAsia"/>
          <w:iCs/>
        </w:rPr>
        <w:t>数略超三成；第三阶段，进入21世纪</w:t>
      </w:r>
      <w:r>
        <w:rPr>
          <w:rFonts w:ascii="宋体" w:eastAsia="宋体" w:hAnsi="宋体"/>
          <w:iCs/>
        </w:rPr>
        <w:t>以来，政策文本</w:t>
      </w:r>
      <w:r>
        <w:rPr>
          <w:rFonts w:ascii="宋体" w:eastAsia="宋体" w:hAnsi="宋体" w:hint="eastAsia"/>
          <w:iCs/>
        </w:rPr>
        <w:t>的</w:t>
      </w:r>
      <w:r>
        <w:rPr>
          <w:rFonts w:ascii="宋体" w:eastAsia="宋体" w:hAnsi="宋体"/>
          <w:iCs/>
        </w:rPr>
        <w:t>数量</w:t>
      </w:r>
      <w:r>
        <w:rPr>
          <w:rFonts w:ascii="宋体" w:eastAsia="宋体" w:hAnsi="宋体" w:hint="eastAsia"/>
          <w:iCs/>
        </w:rPr>
        <w:t>迅速</w:t>
      </w:r>
      <w:r>
        <w:rPr>
          <w:rFonts w:ascii="宋体" w:eastAsia="宋体" w:hAnsi="宋体"/>
          <w:iCs/>
        </w:rPr>
        <w:t>增加，占总</w:t>
      </w:r>
      <w:r>
        <w:rPr>
          <w:rFonts w:ascii="宋体" w:eastAsia="宋体" w:hAnsi="宋体" w:hint="eastAsia"/>
          <w:iCs/>
        </w:rPr>
        <w:t>文本</w:t>
      </w:r>
      <w:r>
        <w:rPr>
          <w:rFonts w:ascii="宋体" w:eastAsia="宋体" w:hAnsi="宋体"/>
          <w:iCs/>
        </w:rPr>
        <w:t>数量</w:t>
      </w:r>
      <w:r>
        <w:rPr>
          <w:rFonts w:ascii="宋体" w:eastAsia="宋体" w:hAnsi="宋体" w:hint="eastAsia"/>
          <w:iCs/>
        </w:rPr>
        <w:t>超过六成，这说明</w:t>
      </w:r>
      <w:r>
        <w:rPr>
          <w:rFonts w:ascii="宋体" w:eastAsia="宋体" w:hAnsi="宋体"/>
          <w:iCs/>
        </w:rPr>
        <w:t>在</w:t>
      </w:r>
      <w:r>
        <w:rPr>
          <w:rFonts w:ascii="宋体" w:eastAsia="宋体" w:hAnsi="宋体" w:hint="eastAsia"/>
          <w:iCs/>
        </w:rPr>
        <w:t>进入</w:t>
      </w:r>
      <w:r>
        <w:rPr>
          <w:rFonts w:ascii="宋体" w:eastAsia="宋体" w:hAnsi="宋体"/>
          <w:iCs/>
        </w:rPr>
        <w:t>新</w:t>
      </w:r>
      <w:r>
        <w:rPr>
          <w:rFonts w:ascii="宋体" w:eastAsia="宋体" w:hAnsi="宋体" w:hint="eastAsia"/>
          <w:iCs/>
        </w:rPr>
        <w:t>世纪之后</w:t>
      </w:r>
      <w:r>
        <w:rPr>
          <w:rFonts w:ascii="宋体" w:eastAsia="宋体" w:hAnsi="宋体"/>
          <w:iCs/>
        </w:rPr>
        <w:t>，</w:t>
      </w:r>
      <w:r>
        <w:rPr>
          <w:rFonts w:ascii="宋体" w:eastAsia="宋体" w:hAnsi="宋体" w:hint="eastAsia"/>
          <w:iCs/>
        </w:rPr>
        <w:t>国家</w:t>
      </w:r>
      <w:r>
        <w:rPr>
          <w:rFonts w:ascii="宋体" w:eastAsia="宋体" w:hAnsi="宋体"/>
          <w:iCs/>
        </w:rPr>
        <w:t>对</w:t>
      </w:r>
      <w:bookmarkStart w:id="8" w:name="_Hlk478485212"/>
      <w:r>
        <w:rPr>
          <w:rFonts w:ascii="宋体" w:eastAsia="宋体" w:hAnsi="宋体"/>
          <w:iCs/>
        </w:rPr>
        <w:t>科教</w:t>
      </w:r>
      <w:r>
        <w:rPr>
          <w:rFonts w:ascii="宋体" w:eastAsia="宋体" w:hAnsi="宋体" w:hint="eastAsia"/>
          <w:iCs/>
        </w:rPr>
        <w:t>融合的</w:t>
      </w:r>
      <w:r>
        <w:rPr>
          <w:rFonts w:ascii="宋体" w:eastAsia="宋体" w:hAnsi="宋体"/>
          <w:iCs/>
        </w:rPr>
        <w:t>重视程度</w:t>
      </w:r>
      <w:r>
        <w:rPr>
          <w:rFonts w:ascii="宋体" w:eastAsia="宋体" w:hAnsi="宋体" w:hint="eastAsia"/>
          <w:iCs/>
        </w:rPr>
        <w:t>迅速</w:t>
      </w:r>
      <w:r>
        <w:rPr>
          <w:rFonts w:ascii="宋体" w:eastAsia="宋体" w:hAnsi="宋体"/>
          <w:iCs/>
        </w:rPr>
        <w:t>加强</w:t>
      </w:r>
      <w:bookmarkEnd w:id="8"/>
      <w:r>
        <w:rPr>
          <w:rFonts w:ascii="宋体" w:eastAsia="宋体" w:hAnsi="宋体"/>
          <w:iCs/>
        </w:rPr>
        <w:t>。</w:t>
      </w:r>
      <w:r>
        <w:rPr>
          <w:rFonts w:ascii="宋体" w:eastAsia="宋体" w:hAnsi="宋体" w:hint="eastAsia"/>
          <w:iCs/>
        </w:rPr>
        <w:t>通过统计发现，科教融合的政策</w:t>
      </w:r>
      <w:r>
        <w:rPr>
          <w:rFonts w:ascii="宋体" w:eastAsia="宋体" w:hAnsi="宋体"/>
          <w:iCs/>
        </w:rPr>
        <w:t>文本在</w:t>
      </w:r>
      <w:r>
        <w:rPr>
          <w:rFonts w:ascii="宋体" w:eastAsia="宋体" w:hAnsi="宋体" w:hint="eastAsia"/>
          <w:iCs/>
        </w:rPr>
        <w:t>2</w:t>
      </w:r>
      <w:r>
        <w:rPr>
          <w:rFonts w:ascii="宋体" w:eastAsia="宋体" w:hAnsi="宋体"/>
          <w:iCs/>
        </w:rPr>
        <w:t>011</w:t>
      </w:r>
      <w:r>
        <w:rPr>
          <w:rFonts w:ascii="宋体" w:eastAsia="宋体" w:hAnsi="宋体" w:hint="eastAsia"/>
          <w:iCs/>
        </w:rPr>
        <w:t>年</w:t>
      </w:r>
      <w:r>
        <w:rPr>
          <w:rFonts w:ascii="宋体" w:eastAsia="宋体" w:hAnsi="宋体"/>
          <w:iCs/>
        </w:rPr>
        <w:t>和</w:t>
      </w:r>
      <w:r>
        <w:rPr>
          <w:rFonts w:ascii="宋体" w:eastAsia="宋体" w:hAnsi="宋体" w:hint="eastAsia"/>
          <w:iCs/>
        </w:rPr>
        <w:t>2015年最多，均达到22</w:t>
      </w:r>
      <w:r>
        <w:rPr>
          <w:rFonts w:ascii="宋体" w:eastAsia="宋体" w:hAnsi="宋体" w:hint="eastAsia"/>
          <w:iCs/>
          <w:highlight w:val="yellow"/>
        </w:rPr>
        <w:t>份</w:t>
      </w:r>
      <w:r>
        <w:rPr>
          <w:rFonts w:ascii="宋体" w:eastAsia="宋体" w:hAnsi="宋体" w:hint="eastAsia"/>
          <w:iCs/>
        </w:rPr>
        <w:t>之多；另外，1997年</w:t>
      </w:r>
      <w:r>
        <w:rPr>
          <w:rFonts w:ascii="宋体" w:eastAsia="宋体" w:hAnsi="宋体"/>
          <w:iCs/>
        </w:rPr>
        <w:t>、</w:t>
      </w:r>
      <w:r>
        <w:rPr>
          <w:rFonts w:ascii="宋体" w:eastAsia="宋体" w:hAnsi="宋体" w:hint="eastAsia"/>
          <w:iCs/>
        </w:rPr>
        <w:t>1999年</w:t>
      </w:r>
      <w:r>
        <w:rPr>
          <w:rFonts w:ascii="宋体" w:eastAsia="宋体" w:hAnsi="宋体"/>
          <w:iCs/>
        </w:rPr>
        <w:t>、</w:t>
      </w:r>
      <w:r>
        <w:rPr>
          <w:rFonts w:ascii="宋体" w:eastAsia="宋体" w:hAnsi="宋体" w:hint="eastAsia"/>
          <w:iCs/>
        </w:rPr>
        <w:t>200</w:t>
      </w:r>
      <w:r>
        <w:rPr>
          <w:rFonts w:ascii="宋体" w:eastAsia="宋体" w:hAnsi="宋体"/>
          <w:iCs/>
        </w:rPr>
        <w:t>4</w:t>
      </w:r>
      <w:r>
        <w:rPr>
          <w:rFonts w:ascii="宋体" w:eastAsia="宋体" w:hAnsi="宋体" w:hint="eastAsia"/>
          <w:iCs/>
        </w:rPr>
        <w:t>年、200</w:t>
      </w:r>
      <w:r>
        <w:rPr>
          <w:rFonts w:ascii="宋体" w:eastAsia="宋体" w:hAnsi="宋体"/>
          <w:iCs/>
        </w:rPr>
        <w:t>5</w:t>
      </w:r>
      <w:r>
        <w:rPr>
          <w:rFonts w:ascii="宋体" w:eastAsia="宋体" w:hAnsi="宋体" w:hint="eastAsia"/>
          <w:iCs/>
        </w:rPr>
        <w:t>年、200</w:t>
      </w:r>
      <w:r>
        <w:rPr>
          <w:rFonts w:ascii="宋体" w:eastAsia="宋体" w:hAnsi="宋体"/>
          <w:iCs/>
        </w:rPr>
        <w:t>6</w:t>
      </w:r>
      <w:r>
        <w:rPr>
          <w:rFonts w:ascii="宋体" w:eastAsia="宋体" w:hAnsi="宋体" w:hint="eastAsia"/>
          <w:iCs/>
        </w:rPr>
        <w:t>年、200</w:t>
      </w:r>
      <w:r>
        <w:rPr>
          <w:rFonts w:ascii="宋体" w:eastAsia="宋体" w:hAnsi="宋体"/>
          <w:iCs/>
        </w:rPr>
        <w:t>7</w:t>
      </w:r>
      <w:r>
        <w:rPr>
          <w:rFonts w:ascii="宋体" w:eastAsia="宋体" w:hAnsi="宋体" w:hint="eastAsia"/>
          <w:iCs/>
        </w:rPr>
        <w:t>年、200</w:t>
      </w:r>
      <w:r>
        <w:rPr>
          <w:rFonts w:ascii="宋体" w:eastAsia="宋体" w:hAnsi="宋体"/>
          <w:iCs/>
        </w:rPr>
        <w:t>9</w:t>
      </w:r>
      <w:r>
        <w:rPr>
          <w:rFonts w:ascii="宋体" w:eastAsia="宋体" w:hAnsi="宋体" w:hint="eastAsia"/>
          <w:iCs/>
        </w:rPr>
        <w:t>年、2</w:t>
      </w:r>
      <w:r>
        <w:rPr>
          <w:rFonts w:ascii="宋体" w:eastAsia="宋体" w:hAnsi="宋体"/>
          <w:iCs/>
        </w:rPr>
        <w:t>012</w:t>
      </w:r>
      <w:r>
        <w:rPr>
          <w:rFonts w:ascii="宋体" w:eastAsia="宋体" w:hAnsi="宋体" w:hint="eastAsia"/>
          <w:iCs/>
        </w:rPr>
        <w:t>年、20</w:t>
      </w:r>
      <w:r>
        <w:rPr>
          <w:rFonts w:ascii="宋体" w:eastAsia="宋体" w:hAnsi="宋体"/>
          <w:iCs/>
        </w:rPr>
        <w:t>13</w:t>
      </w:r>
      <w:r>
        <w:rPr>
          <w:rFonts w:ascii="宋体" w:eastAsia="宋体" w:hAnsi="宋体" w:hint="eastAsia"/>
          <w:iCs/>
        </w:rPr>
        <w:t>年、201</w:t>
      </w:r>
      <w:r>
        <w:rPr>
          <w:rFonts w:ascii="宋体" w:eastAsia="宋体" w:hAnsi="宋体"/>
          <w:iCs/>
        </w:rPr>
        <w:t>6</w:t>
      </w:r>
      <w:r>
        <w:rPr>
          <w:rFonts w:ascii="宋体" w:eastAsia="宋体" w:hAnsi="宋体" w:hint="eastAsia"/>
          <w:iCs/>
        </w:rPr>
        <w:t>年等年份的政策</w:t>
      </w:r>
      <w:r>
        <w:rPr>
          <w:rFonts w:ascii="宋体" w:eastAsia="宋体" w:hAnsi="宋体"/>
          <w:iCs/>
        </w:rPr>
        <w:t>文本</w:t>
      </w:r>
      <w:r>
        <w:rPr>
          <w:rFonts w:ascii="宋体" w:eastAsia="宋体" w:hAnsi="宋体" w:hint="eastAsia"/>
          <w:iCs/>
        </w:rPr>
        <w:t>颁布</w:t>
      </w:r>
      <w:r>
        <w:rPr>
          <w:rFonts w:ascii="宋体" w:eastAsia="宋体" w:hAnsi="宋体"/>
          <w:iCs/>
        </w:rPr>
        <w:t>也相对集中</w:t>
      </w:r>
      <w:r>
        <w:rPr>
          <w:rFonts w:ascii="宋体" w:eastAsia="宋体" w:hAnsi="宋体" w:hint="eastAsia"/>
          <w:iCs/>
        </w:rPr>
        <w:t>，单年颁布政策文本超过10</w:t>
      </w:r>
      <w:r>
        <w:rPr>
          <w:rFonts w:ascii="宋体" w:eastAsia="宋体" w:hAnsi="宋体" w:hint="eastAsia"/>
          <w:iCs/>
          <w:highlight w:val="yellow"/>
        </w:rPr>
        <w:t>份</w:t>
      </w:r>
      <w:r>
        <w:rPr>
          <w:rFonts w:ascii="宋体" w:eastAsia="宋体" w:hAnsi="宋体"/>
          <w:iCs/>
        </w:rPr>
        <w:t>。</w:t>
      </w:r>
      <w:r>
        <w:rPr>
          <w:rFonts w:ascii="宋体" w:eastAsia="宋体" w:hAnsi="宋体" w:hint="eastAsia"/>
          <w:iCs/>
        </w:rPr>
        <w:t>总的来看，</w:t>
      </w:r>
      <w:r>
        <w:rPr>
          <w:rFonts w:ascii="宋体" w:eastAsia="宋体" w:hAnsi="宋体" w:hint="eastAsia"/>
          <w:iCs/>
          <w:highlight w:val="yellow"/>
        </w:rPr>
        <w:t>我国关于科教融合</w:t>
      </w:r>
      <w:r>
        <w:rPr>
          <w:rFonts w:ascii="宋体" w:eastAsia="宋体" w:hAnsi="宋体" w:hint="eastAsia"/>
        </w:rPr>
        <w:t>政策文本的颁布趋势与国家经济增长具有较为一致的阶段性发展特征。</w:t>
      </w:r>
    </w:p>
    <w:p w:rsidR="007721D9" w:rsidRDefault="00A608B7">
      <w:pPr>
        <w:jc w:val="left"/>
        <w:rPr>
          <w:rStyle w:val="1"/>
          <w:rFonts w:ascii="宋体" w:eastAsia="宋体" w:hAnsi="宋体"/>
          <w:i w:val="0"/>
          <w:color w:val="auto"/>
          <w:szCs w:val="21"/>
        </w:rPr>
      </w:pPr>
      <w:r>
        <w:rPr>
          <w:rFonts w:ascii="Verdana" w:hAnsi="Verdana" w:cs="宋体" w:hint="eastAsia"/>
          <w:b/>
          <w:bCs/>
          <w:kern w:val="0"/>
          <w:szCs w:val="21"/>
          <w:highlight w:val="red"/>
        </w:rPr>
        <w:t>图</w:t>
      </w:r>
      <w:r>
        <w:rPr>
          <w:rFonts w:ascii="Verdana" w:hAnsi="Verdana" w:cs="宋体" w:hint="eastAsia"/>
          <w:b/>
          <w:bCs/>
          <w:kern w:val="0"/>
          <w:szCs w:val="21"/>
          <w:highlight w:val="red"/>
        </w:rPr>
        <w:t>1</w:t>
      </w:r>
      <w:r>
        <w:rPr>
          <w:rFonts w:ascii="Verdana" w:eastAsia="宋体" w:hAnsi="Verdana" w:cs="宋体" w:hint="eastAsia"/>
          <w:b/>
          <w:bCs/>
          <w:kern w:val="0"/>
          <w:szCs w:val="21"/>
          <w:highlight w:val="red"/>
        </w:rPr>
        <w:t>改正：</w:t>
      </w:r>
      <w:r>
        <w:rPr>
          <w:rFonts w:ascii="Verdana" w:eastAsia="宋体" w:hAnsi="Verdana" w:cs="宋体" w:hint="eastAsia"/>
          <w:b/>
          <w:bCs/>
          <w:kern w:val="0"/>
          <w:szCs w:val="21"/>
          <w:highlight w:val="red"/>
        </w:rPr>
        <w:t>1.</w:t>
      </w:r>
      <w:r>
        <w:rPr>
          <w:rFonts w:ascii="Verdana" w:eastAsia="宋体" w:hAnsi="Verdana" w:cs="宋体" w:hint="eastAsia"/>
          <w:b/>
          <w:bCs/>
          <w:kern w:val="0"/>
          <w:szCs w:val="21"/>
          <w:highlight w:val="red"/>
        </w:rPr>
        <w:t>补充</w:t>
      </w:r>
      <w:r>
        <w:rPr>
          <w:rFonts w:ascii="Verdana" w:hAnsi="Verdana" w:cs="宋体" w:hint="eastAsia"/>
          <w:b/>
          <w:bCs/>
          <w:kern w:val="0"/>
          <w:szCs w:val="21"/>
          <w:highlight w:val="red"/>
        </w:rPr>
        <w:t>纵坐标标目“发文数量</w:t>
      </w:r>
      <w:r>
        <w:rPr>
          <w:rFonts w:ascii="Verdana" w:hAnsi="Verdana" w:cs="宋体" w:hint="eastAsia"/>
          <w:b/>
          <w:bCs/>
          <w:kern w:val="0"/>
          <w:szCs w:val="21"/>
          <w:highlight w:val="red"/>
        </w:rPr>
        <w:t>/</w:t>
      </w:r>
      <w:r>
        <w:rPr>
          <w:rFonts w:ascii="Verdana" w:eastAsia="宋体" w:hAnsi="Verdana" w:cs="宋体" w:hint="eastAsia"/>
          <w:b/>
          <w:bCs/>
          <w:kern w:val="0"/>
          <w:szCs w:val="21"/>
          <w:highlight w:val="red"/>
        </w:rPr>
        <w:t>份</w:t>
      </w:r>
      <w:r>
        <w:rPr>
          <w:rFonts w:ascii="Verdana" w:hAnsi="Verdana" w:cs="宋体" w:hint="eastAsia"/>
          <w:b/>
          <w:bCs/>
          <w:kern w:val="0"/>
          <w:szCs w:val="21"/>
          <w:highlight w:val="red"/>
        </w:rPr>
        <w:t>”，</w:t>
      </w:r>
      <w:r>
        <w:rPr>
          <w:rFonts w:ascii="Verdana" w:eastAsia="宋体" w:hAnsi="Verdana" w:cs="宋体" w:hint="eastAsia"/>
          <w:b/>
          <w:bCs/>
          <w:kern w:val="0"/>
          <w:szCs w:val="21"/>
          <w:highlight w:val="red"/>
        </w:rPr>
        <w:t>置于</w:t>
      </w:r>
      <w:r>
        <w:rPr>
          <w:rFonts w:ascii="Verdana" w:hAnsi="Verdana" w:cs="宋体" w:hint="eastAsia"/>
          <w:b/>
          <w:bCs/>
          <w:kern w:val="0"/>
          <w:szCs w:val="21"/>
          <w:highlight w:val="red"/>
        </w:rPr>
        <w:t>标值的左侧，字为顶左底右，自下而上</w:t>
      </w:r>
      <w:r>
        <w:rPr>
          <w:rFonts w:ascii="Verdana" w:hAnsi="Verdana" w:cs="宋体" w:hint="eastAsia"/>
          <w:b/>
          <w:bCs/>
          <w:kern w:val="0"/>
          <w:szCs w:val="21"/>
          <w:highlight w:val="red"/>
        </w:rPr>
        <w:lastRenderedPageBreak/>
        <w:t>连读，</w:t>
      </w:r>
      <w:r>
        <w:rPr>
          <w:rFonts w:ascii="Verdana" w:eastAsia="宋体" w:hAnsi="Verdana" w:cs="宋体" w:hint="eastAsia"/>
          <w:b/>
          <w:bCs/>
          <w:kern w:val="0"/>
          <w:szCs w:val="21"/>
          <w:highlight w:val="red"/>
        </w:rPr>
        <w:t>上下</w:t>
      </w:r>
      <w:r>
        <w:rPr>
          <w:rFonts w:ascii="Verdana" w:hAnsi="Verdana" w:cs="宋体" w:hint="eastAsia"/>
          <w:b/>
          <w:bCs/>
          <w:kern w:val="0"/>
          <w:szCs w:val="21"/>
          <w:highlight w:val="red"/>
        </w:rPr>
        <w:t>居中，如</w:t>
      </w:r>
      <w:r>
        <w:rPr>
          <w:rFonts w:ascii="Verdana" w:hAnsi="Verdana" w:cs="宋体" w:hint="eastAsia"/>
          <w:b/>
          <w:bCs/>
          <w:noProof/>
          <w:kern w:val="0"/>
          <w:szCs w:val="21"/>
          <w:highlight w:val="red"/>
        </w:rPr>
        <w:drawing>
          <wp:inline distT="0" distB="0" distL="0" distR="0">
            <wp:extent cx="207010" cy="422910"/>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cstate="print"/>
                    <a:srcRect/>
                    <a:stretch>
                      <a:fillRect/>
                    </a:stretch>
                  </pic:blipFill>
                  <pic:spPr>
                    <a:xfrm>
                      <a:off x="0" y="0"/>
                      <a:ext cx="207010" cy="422910"/>
                    </a:xfrm>
                    <a:prstGeom prst="rect">
                      <a:avLst/>
                    </a:prstGeom>
                    <a:noFill/>
                    <a:ln w="9525">
                      <a:noFill/>
                      <a:miter lim="800000"/>
                      <a:headEnd/>
                      <a:tailEnd/>
                    </a:ln>
                  </pic:spPr>
                </pic:pic>
              </a:graphicData>
            </a:graphic>
          </wp:inline>
        </w:drawing>
      </w:r>
      <w:r>
        <w:rPr>
          <w:rFonts w:ascii="Verdana" w:hAnsi="Verdana" w:cs="宋体" w:hint="eastAsia"/>
          <w:b/>
          <w:bCs/>
          <w:kern w:val="0"/>
          <w:szCs w:val="21"/>
          <w:highlight w:val="red"/>
        </w:rPr>
        <w:t>。</w:t>
      </w:r>
      <w:r>
        <w:rPr>
          <w:rFonts w:ascii="Verdana" w:eastAsia="宋体" w:hAnsi="Verdana" w:cs="宋体" w:hint="eastAsia"/>
          <w:b/>
          <w:bCs/>
          <w:kern w:val="0"/>
          <w:szCs w:val="21"/>
          <w:highlight w:val="red"/>
        </w:rPr>
        <w:t>2.</w:t>
      </w:r>
      <w:r>
        <w:rPr>
          <w:rFonts w:ascii="Verdana" w:eastAsia="宋体" w:hAnsi="Verdana" w:cs="宋体" w:hint="eastAsia"/>
          <w:b/>
          <w:bCs/>
          <w:kern w:val="0"/>
          <w:szCs w:val="21"/>
          <w:highlight w:val="red"/>
        </w:rPr>
        <w:t>补充</w:t>
      </w:r>
      <w:r>
        <w:rPr>
          <w:rFonts w:ascii="Verdana" w:hAnsi="Verdana" w:cs="宋体" w:hint="eastAsia"/>
          <w:b/>
          <w:bCs/>
          <w:kern w:val="0"/>
          <w:szCs w:val="21"/>
          <w:highlight w:val="red"/>
        </w:rPr>
        <w:t>横坐标</w:t>
      </w:r>
      <w:r>
        <w:rPr>
          <w:rFonts w:ascii="Verdana" w:hAnsi="Verdana" w:cs="宋体"/>
          <w:b/>
          <w:bCs/>
          <w:kern w:val="0"/>
          <w:szCs w:val="21"/>
          <w:highlight w:val="red"/>
        </w:rPr>
        <w:t>标目</w:t>
      </w:r>
      <w:r>
        <w:rPr>
          <w:rFonts w:ascii="Verdana" w:hAnsi="Verdana" w:cs="宋体" w:hint="eastAsia"/>
          <w:b/>
          <w:bCs/>
          <w:kern w:val="0"/>
          <w:szCs w:val="21"/>
          <w:highlight w:val="red"/>
        </w:rPr>
        <w:t>“时间</w:t>
      </w:r>
      <w:r>
        <w:rPr>
          <w:rFonts w:ascii="Verdana" w:hAnsi="Verdana" w:cs="宋体" w:hint="eastAsia"/>
          <w:b/>
          <w:bCs/>
          <w:kern w:val="0"/>
          <w:szCs w:val="21"/>
          <w:highlight w:val="red"/>
        </w:rPr>
        <w:t>/</w:t>
      </w:r>
      <w:r>
        <w:rPr>
          <w:rFonts w:ascii="Verdana" w:hAnsi="Verdana" w:cs="宋体" w:hint="eastAsia"/>
          <w:b/>
          <w:bCs/>
          <w:kern w:val="0"/>
          <w:szCs w:val="21"/>
          <w:highlight w:val="red"/>
        </w:rPr>
        <w:t>年”，位于坐标数据下</w:t>
      </w:r>
      <w:r>
        <w:rPr>
          <w:rFonts w:ascii="Verdana" w:eastAsia="宋体" w:hAnsi="Verdana" w:cs="宋体" w:hint="eastAsia"/>
          <w:b/>
          <w:bCs/>
          <w:kern w:val="0"/>
          <w:szCs w:val="21"/>
          <w:highlight w:val="red"/>
        </w:rPr>
        <w:t>左右</w:t>
      </w:r>
      <w:r>
        <w:rPr>
          <w:rFonts w:ascii="Verdana" w:hAnsi="Verdana" w:cs="宋体" w:hint="eastAsia"/>
          <w:b/>
          <w:bCs/>
          <w:kern w:val="0"/>
          <w:szCs w:val="21"/>
          <w:highlight w:val="red"/>
        </w:rPr>
        <w:t>居中。</w:t>
      </w:r>
      <w:r>
        <w:rPr>
          <w:rFonts w:ascii="宋体" w:eastAsia="宋体" w:hAnsi="宋体"/>
          <w:noProof/>
        </w:rPr>
        <w:drawing>
          <wp:inline distT="0" distB="0" distL="0" distR="0">
            <wp:extent cx="5274310" cy="2673985"/>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721D9" w:rsidRDefault="00A608B7">
      <w:pPr>
        <w:jc w:val="center"/>
        <w:rPr>
          <w:rStyle w:val="1"/>
          <w:rFonts w:ascii="宋体" w:eastAsia="宋体" w:hAnsi="宋体"/>
          <w:b/>
          <w:bCs/>
          <w:i w:val="0"/>
          <w:color w:val="auto"/>
          <w:sz w:val="18"/>
          <w:szCs w:val="18"/>
          <w:highlight w:val="yellow"/>
        </w:rPr>
      </w:pPr>
      <w:r>
        <w:rPr>
          <w:rStyle w:val="1"/>
          <w:rFonts w:ascii="宋体" w:eastAsia="宋体" w:hAnsi="宋体" w:hint="eastAsia"/>
          <w:b/>
          <w:bCs/>
          <w:i w:val="0"/>
          <w:color w:val="auto"/>
          <w:sz w:val="18"/>
          <w:szCs w:val="18"/>
        </w:rPr>
        <w:t xml:space="preserve">图1 </w:t>
      </w:r>
      <w:r>
        <w:rPr>
          <w:rStyle w:val="1"/>
          <w:rFonts w:ascii="宋体" w:eastAsia="宋体" w:hAnsi="宋体" w:hint="eastAsia"/>
          <w:b/>
          <w:bCs/>
          <w:i w:val="0"/>
          <w:color w:val="auto"/>
          <w:sz w:val="18"/>
          <w:szCs w:val="18"/>
          <w:highlight w:val="yellow"/>
        </w:rPr>
        <w:t>1955—2016年我国科教融合政策的</w:t>
      </w:r>
      <w:r>
        <w:rPr>
          <w:rStyle w:val="1"/>
          <w:rFonts w:ascii="宋体" w:eastAsia="宋体" w:hAnsi="宋体"/>
          <w:b/>
          <w:bCs/>
          <w:i w:val="0"/>
          <w:color w:val="auto"/>
          <w:sz w:val="18"/>
          <w:szCs w:val="18"/>
          <w:highlight w:val="yellow"/>
        </w:rPr>
        <w:t>年度</w:t>
      </w:r>
      <w:r>
        <w:rPr>
          <w:rStyle w:val="1"/>
          <w:rFonts w:ascii="宋体" w:eastAsia="宋体" w:hAnsi="宋体" w:hint="eastAsia"/>
          <w:b/>
          <w:bCs/>
          <w:i w:val="0"/>
          <w:color w:val="auto"/>
          <w:sz w:val="18"/>
          <w:szCs w:val="18"/>
          <w:highlight w:val="yellow"/>
        </w:rPr>
        <w:t>发文</w:t>
      </w:r>
      <w:r>
        <w:rPr>
          <w:rStyle w:val="1"/>
          <w:rFonts w:ascii="宋体" w:eastAsia="宋体" w:hAnsi="宋体"/>
          <w:b/>
          <w:bCs/>
          <w:i w:val="0"/>
          <w:color w:val="auto"/>
          <w:sz w:val="18"/>
          <w:szCs w:val="18"/>
          <w:highlight w:val="yellow"/>
        </w:rPr>
        <w:t>数量</w:t>
      </w:r>
    </w:p>
    <w:p w:rsidR="007721D9" w:rsidRDefault="007721D9">
      <w:pPr>
        <w:rPr>
          <w:rStyle w:val="1"/>
          <w:rFonts w:ascii="宋体" w:eastAsia="宋体" w:hAnsi="宋体"/>
          <w:bCs/>
          <w:i w:val="0"/>
          <w:color w:val="auto"/>
          <w:szCs w:val="21"/>
        </w:rPr>
      </w:pPr>
    </w:p>
    <w:p w:rsidR="007721D9" w:rsidRDefault="00A608B7">
      <w:pPr>
        <w:rPr>
          <w:rStyle w:val="1"/>
          <w:rFonts w:ascii="宋体" w:eastAsia="宋体" w:hAnsi="宋体"/>
          <w:bCs/>
          <w:i w:val="0"/>
          <w:color w:val="auto"/>
          <w:szCs w:val="21"/>
        </w:rPr>
      </w:pPr>
      <w:r>
        <w:rPr>
          <w:rStyle w:val="1"/>
          <w:rFonts w:ascii="宋体" w:eastAsia="宋体" w:hAnsi="宋体" w:hint="eastAsia"/>
          <w:bCs/>
          <w:i w:val="0"/>
          <w:color w:val="auto"/>
          <w:szCs w:val="21"/>
        </w:rPr>
        <w:t>3.3 “三重融合”及内部融合政策主题与主要判别特征</w:t>
      </w:r>
    </w:p>
    <w:p w:rsidR="007721D9" w:rsidRDefault="00A608B7">
      <w:pPr>
        <w:ind w:firstLine="420"/>
        <w:rPr>
          <w:rFonts w:ascii="宋体" w:eastAsia="宋体" w:hAnsi="宋体"/>
          <w:iCs/>
        </w:rPr>
      </w:pPr>
      <w:r>
        <w:rPr>
          <w:rFonts w:ascii="宋体" w:eastAsia="宋体" w:hAnsi="宋体" w:hint="eastAsia"/>
          <w:iCs/>
        </w:rPr>
        <w:t>透过“三重融合”政策主题，为更加深入地挖掘科教政策文本信息提供了新</w:t>
      </w:r>
      <w:r>
        <w:rPr>
          <w:rFonts w:ascii="宋体" w:eastAsia="宋体" w:hAnsi="宋体"/>
          <w:iCs/>
        </w:rPr>
        <w:t>的视角</w:t>
      </w:r>
      <w:r>
        <w:rPr>
          <w:rFonts w:ascii="宋体" w:eastAsia="宋体" w:hAnsi="宋体" w:hint="eastAsia"/>
          <w:iCs/>
        </w:rPr>
        <w:t>。在我国的知识创新网络中，高等学校与科研院所</w:t>
      </w:r>
      <w:r>
        <w:rPr>
          <w:rFonts w:ascii="宋体" w:eastAsia="宋体" w:hAnsi="宋体"/>
          <w:iCs/>
        </w:rPr>
        <w:t>两大主体以知识为</w:t>
      </w:r>
      <w:r>
        <w:rPr>
          <w:rFonts w:ascii="宋体" w:eastAsia="宋体" w:hAnsi="宋体" w:hint="eastAsia"/>
          <w:iCs/>
        </w:rPr>
        <w:t>媒介，实现创新机构联合、创新过程整合以及创新功能耦合的“三重融合”，最终实现科教有机结合和深度融合。其中，</w:t>
      </w:r>
      <w:r>
        <w:rPr>
          <w:rFonts w:ascii="宋体" w:eastAsia="宋体" w:hAnsi="宋体" w:hint="eastAsia"/>
        </w:rPr>
        <w:t>创新机构联合的特征主要表现为</w:t>
      </w:r>
      <w:r>
        <w:rPr>
          <w:rFonts w:ascii="宋体" w:eastAsia="宋体" w:hAnsi="宋体"/>
        </w:rPr>
        <w:t>两</w:t>
      </w:r>
      <w:r>
        <w:rPr>
          <w:rFonts w:ascii="宋体" w:eastAsia="宋体" w:hAnsi="宋体" w:hint="eastAsia"/>
        </w:rPr>
        <w:t>大</w:t>
      </w:r>
      <w:r>
        <w:rPr>
          <w:rFonts w:ascii="宋体" w:eastAsia="宋体" w:hAnsi="宋体"/>
        </w:rPr>
        <w:t>主体分工逐渐明确，培养的人才与知识在两者之间自由流动，从而推动两者进一步合作</w:t>
      </w:r>
      <w:r>
        <w:rPr>
          <w:rFonts w:ascii="宋体" w:eastAsia="宋体" w:hAnsi="宋体" w:hint="eastAsia"/>
        </w:rPr>
        <w:t>；</w:t>
      </w:r>
      <w:r>
        <w:rPr>
          <w:rFonts w:ascii="宋体" w:eastAsia="宋体" w:hAnsi="宋体" w:hint="eastAsia"/>
          <w:highlight w:val="yellow"/>
        </w:rPr>
        <w:t>知识创新</w:t>
      </w:r>
      <w:r>
        <w:rPr>
          <w:rFonts w:ascii="宋体" w:eastAsia="宋体" w:hAnsi="宋体" w:hint="eastAsia"/>
        </w:rPr>
        <w:t>过程整合需要</w:t>
      </w:r>
      <w:r>
        <w:rPr>
          <w:rFonts w:ascii="宋体" w:eastAsia="宋体" w:hAnsi="宋体"/>
        </w:rPr>
        <w:t>高校与科研院所之间建立明确的职能分工、自由的人才流动</w:t>
      </w:r>
      <w:r>
        <w:rPr>
          <w:rFonts w:ascii="宋体" w:eastAsia="宋体" w:hAnsi="宋体" w:hint="eastAsia"/>
        </w:rPr>
        <w:t>、</w:t>
      </w:r>
      <w:r>
        <w:rPr>
          <w:rFonts w:ascii="宋体" w:eastAsia="宋体" w:hAnsi="宋体"/>
        </w:rPr>
        <w:t>研究人员兼职任教与设备共享等</w:t>
      </w:r>
      <w:r>
        <w:rPr>
          <w:rFonts w:ascii="宋体" w:eastAsia="宋体" w:hAnsi="宋体" w:hint="eastAsia"/>
          <w:highlight w:val="yellow"/>
        </w:rPr>
        <w:t>机制</w:t>
      </w:r>
      <w:r>
        <w:rPr>
          <w:rFonts w:ascii="宋体" w:eastAsia="宋体" w:hAnsi="宋体" w:hint="eastAsia"/>
        </w:rPr>
        <w:t>，这同时也</w:t>
      </w:r>
      <w:r>
        <w:rPr>
          <w:rFonts w:ascii="宋体" w:eastAsia="宋体" w:hAnsi="宋体"/>
        </w:rPr>
        <w:t>是实现过程整合的关键</w:t>
      </w:r>
      <w:r>
        <w:rPr>
          <w:rFonts w:ascii="宋体" w:eastAsia="宋体" w:hAnsi="宋体" w:hint="eastAsia"/>
        </w:rPr>
        <w:t>；</w:t>
      </w:r>
      <w:r>
        <w:rPr>
          <w:rFonts w:ascii="宋体" w:eastAsia="宋体" w:hAnsi="宋体" w:hint="eastAsia"/>
          <w:highlight w:val="yellow"/>
        </w:rPr>
        <w:t>知识创新</w:t>
      </w:r>
      <w:r>
        <w:rPr>
          <w:rFonts w:ascii="宋体" w:eastAsia="宋体" w:hAnsi="宋体" w:hint="eastAsia"/>
        </w:rPr>
        <w:t>功能耦合层面，</w:t>
      </w:r>
      <w:r>
        <w:rPr>
          <w:rFonts w:ascii="宋体" w:eastAsia="宋体" w:hAnsi="宋体"/>
        </w:rPr>
        <w:t>科研院所与高校之间</w:t>
      </w:r>
      <w:r>
        <w:rPr>
          <w:rFonts w:ascii="宋体" w:eastAsia="宋体" w:hAnsi="宋体" w:hint="eastAsia"/>
        </w:rPr>
        <w:t>在</w:t>
      </w:r>
      <w:r>
        <w:rPr>
          <w:rFonts w:ascii="宋体" w:eastAsia="宋体" w:hAnsi="宋体"/>
        </w:rPr>
        <w:t>机构融合及过程融合</w:t>
      </w:r>
      <w:r>
        <w:rPr>
          <w:rFonts w:ascii="宋体" w:eastAsia="宋体" w:hAnsi="宋体" w:hint="eastAsia"/>
        </w:rPr>
        <w:t>中，</w:t>
      </w:r>
      <w:r>
        <w:rPr>
          <w:rFonts w:ascii="宋体" w:eastAsia="宋体" w:hAnsi="宋体"/>
        </w:rPr>
        <w:t>有效地整合了双方的科研与教育资源，推动主体协同创新，不断实现知识的创造、传播与扩散</w:t>
      </w:r>
      <w:r>
        <w:rPr>
          <w:rFonts w:ascii="宋体" w:eastAsia="宋体" w:hAnsi="宋体" w:hint="eastAsia"/>
        </w:rPr>
        <w:t>，</w:t>
      </w:r>
      <w:r>
        <w:rPr>
          <w:rFonts w:ascii="宋体" w:eastAsia="宋体" w:hAnsi="宋体"/>
        </w:rPr>
        <w:t>在这种作用下，知识创新体系内部不断整合，主体功能不断耦合，系统创新绩效不断提高</w:t>
      </w:r>
      <w:r>
        <w:rPr>
          <w:rFonts w:ascii="宋体" w:eastAsia="宋体" w:hAnsi="宋体"/>
        </w:rPr>
        <w:fldChar w:fldCharType="begin"/>
      </w:r>
      <w:r>
        <w:rPr>
          <w:rFonts w:ascii="宋体" w:eastAsia="宋体" w:hAnsi="宋体"/>
        </w:rPr>
        <w:instrText xml:space="preserve"> ADDIN NE.Ref.{AACABC19-BA73-4159-BB05-F6EF0EB8BDE1}</w:instrText>
      </w:r>
      <w:r>
        <w:rPr>
          <w:rFonts w:ascii="宋体" w:eastAsia="宋体" w:hAnsi="宋体"/>
        </w:rPr>
        <w:fldChar w:fldCharType="separate"/>
      </w:r>
      <w:r>
        <w:rPr>
          <w:rFonts w:ascii="宋体" w:eastAsia="宋体" w:hAnsi="宋体" w:cs="宋体"/>
          <w:kern w:val="0"/>
          <w:szCs w:val="21"/>
          <w:vertAlign w:val="superscript"/>
        </w:rPr>
        <w:t>[2]</w:t>
      </w:r>
      <w:r>
        <w:rPr>
          <w:rFonts w:ascii="宋体" w:eastAsia="宋体" w:hAnsi="宋体"/>
        </w:rPr>
        <w:fldChar w:fldCharType="end"/>
      </w:r>
      <w:r>
        <w:rPr>
          <w:rFonts w:ascii="宋体" w:eastAsia="宋体" w:hAnsi="宋体"/>
        </w:rPr>
        <w:t>。</w:t>
      </w:r>
      <w:r>
        <w:rPr>
          <w:rFonts w:ascii="宋体" w:eastAsia="宋体" w:hAnsi="宋体" w:hint="eastAsia"/>
        </w:rPr>
        <w:t>需要注意的是，“三重融合”并不是一蹴而就的，需要有一定的基础条件或初始阶段，</w:t>
      </w:r>
      <w:r>
        <w:rPr>
          <w:rFonts w:ascii="宋体" w:eastAsia="宋体" w:hAnsi="宋体"/>
        </w:rPr>
        <w:t>本文</w:t>
      </w:r>
      <w:r>
        <w:rPr>
          <w:rFonts w:ascii="宋体" w:eastAsia="宋体" w:hAnsi="宋体" w:hint="eastAsia"/>
        </w:rPr>
        <w:t>将</w:t>
      </w:r>
      <w:r>
        <w:rPr>
          <w:rFonts w:ascii="宋体" w:eastAsia="宋体" w:hAnsi="宋体"/>
        </w:rPr>
        <w:t>其定义为</w:t>
      </w:r>
      <w:r>
        <w:rPr>
          <w:rFonts w:ascii="宋体" w:eastAsia="宋体" w:hAnsi="宋体" w:hint="eastAsia"/>
        </w:rPr>
        <w:t>内部融合，其主要特征是仅在本机构（或</w:t>
      </w:r>
      <w:r>
        <w:rPr>
          <w:rFonts w:ascii="宋体" w:eastAsia="宋体" w:hAnsi="宋体"/>
        </w:rPr>
        <w:t>同类机构</w:t>
      </w:r>
      <w:r>
        <w:rPr>
          <w:rFonts w:ascii="宋体" w:eastAsia="宋体" w:hAnsi="宋体" w:hint="eastAsia"/>
        </w:rPr>
        <w:t>）</w:t>
      </w:r>
      <w:r>
        <w:rPr>
          <w:rFonts w:ascii="宋体" w:eastAsia="宋体" w:hAnsi="宋体"/>
        </w:rPr>
        <w:t>内部</w:t>
      </w:r>
      <w:r>
        <w:rPr>
          <w:rFonts w:ascii="宋体" w:eastAsia="宋体" w:hAnsi="宋体" w:hint="eastAsia"/>
        </w:rPr>
        <w:t>进行的科教联系初级互动。因此，为更加有力地促进中国的“三重融合”知识创新体系建设，</w:t>
      </w:r>
      <w:r>
        <w:rPr>
          <w:rFonts w:ascii="宋体" w:eastAsia="宋体" w:hAnsi="宋体"/>
          <w:iCs/>
        </w:rPr>
        <w:t>笔者</w:t>
      </w:r>
      <w:r>
        <w:rPr>
          <w:rFonts w:ascii="宋体" w:eastAsia="宋体" w:hAnsi="宋体" w:hint="eastAsia"/>
          <w:iCs/>
        </w:rPr>
        <w:t>试图将</w:t>
      </w:r>
      <w:r>
        <w:rPr>
          <w:rFonts w:ascii="宋体" w:eastAsia="宋体" w:hAnsi="宋体" w:hint="eastAsia"/>
          <w:iCs/>
          <w:highlight w:val="yellow"/>
        </w:rPr>
        <w:t>科教融合</w:t>
      </w:r>
      <w:r>
        <w:rPr>
          <w:rFonts w:ascii="宋体" w:eastAsia="宋体" w:hAnsi="宋体" w:hint="eastAsia"/>
          <w:iCs/>
        </w:rPr>
        <w:t>政策文本中政策工具的主题分为如下四大领域：即内部融合、机构联合、过程整合以及功能耦合。</w:t>
      </w:r>
    </w:p>
    <w:p w:rsidR="007721D9" w:rsidRDefault="00A608B7">
      <w:pPr>
        <w:rPr>
          <w:rStyle w:val="1"/>
          <w:rFonts w:ascii="宋体" w:eastAsia="宋体" w:hAnsi="宋体"/>
          <w:bCs/>
          <w:i w:val="0"/>
          <w:color w:val="auto"/>
          <w:szCs w:val="21"/>
        </w:rPr>
      </w:pPr>
      <w:r>
        <w:rPr>
          <w:rStyle w:val="1"/>
          <w:rFonts w:ascii="宋体" w:eastAsia="宋体" w:hAnsi="宋体" w:hint="eastAsia"/>
          <w:bCs/>
          <w:i w:val="0"/>
          <w:color w:val="auto"/>
          <w:szCs w:val="21"/>
        </w:rPr>
        <w:t>3.4 政策工具定义及频度统计</w:t>
      </w:r>
    </w:p>
    <w:p w:rsidR="007721D9" w:rsidRDefault="00A608B7">
      <w:pPr>
        <w:ind w:firstLine="420"/>
        <w:rPr>
          <w:rFonts w:ascii="宋体" w:eastAsia="宋体" w:hAnsi="宋体"/>
          <w:iCs/>
        </w:rPr>
      </w:pPr>
      <w:r>
        <w:rPr>
          <w:rFonts w:ascii="宋体" w:eastAsia="宋体" w:hAnsi="宋体" w:hint="eastAsia"/>
          <w:iCs/>
        </w:rPr>
        <w:t>作为政府赖以解决问题手段的政策工具，不同的学者对于其类型的看法多样，</w:t>
      </w:r>
      <w:r>
        <w:rPr>
          <w:rFonts w:ascii="宋体" w:eastAsia="宋体" w:hAnsi="宋体"/>
          <w:iCs/>
        </w:rPr>
        <w:t>本研究综合</w:t>
      </w:r>
      <w:r>
        <w:rPr>
          <w:rFonts w:ascii="宋体" w:eastAsia="宋体" w:hAnsi="宋体" w:hint="eastAsia"/>
          <w:iCs/>
        </w:rPr>
        <w:t>已有对于政策工具分类的文献</w:t>
      </w:r>
      <w:r>
        <w:rPr>
          <w:rFonts w:ascii="宋体" w:eastAsia="宋体" w:hAnsi="宋体"/>
          <w:iCs/>
        </w:rPr>
        <w:fldChar w:fldCharType="begin"/>
      </w:r>
      <w:r>
        <w:rPr>
          <w:rFonts w:ascii="宋体" w:eastAsia="宋体" w:hAnsi="宋体"/>
          <w:iCs/>
        </w:rPr>
        <w:instrText xml:space="preserve"> ADDIN NE.Ref.{5C76078F-F5C8-4147-AE5B-4B947B7DEC74}</w:instrText>
      </w:r>
      <w:r>
        <w:rPr>
          <w:rFonts w:ascii="宋体" w:eastAsia="宋体" w:hAnsi="宋体"/>
          <w:iCs/>
        </w:rPr>
        <w:fldChar w:fldCharType="separate"/>
      </w:r>
      <w:r>
        <w:rPr>
          <w:rFonts w:ascii="宋体" w:eastAsia="宋体" w:hAnsi="宋体" w:cs="宋体"/>
          <w:kern w:val="0"/>
          <w:szCs w:val="21"/>
          <w:vertAlign w:val="superscript"/>
        </w:rPr>
        <w:t>[14, 16</w:t>
      </w:r>
      <w:r>
        <w:rPr>
          <w:rFonts w:ascii="宋体" w:eastAsia="宋体" w:hAnsi="宋体" w:cs="宋体" w:hint="eastAsia"/>
          <w:kern w:val="0"/>
          <w:szCs w:val="21"/>
          <w:vertAlign w:val="superscript"/>
        </w:rPr>
        <w:t>-</w:t>
      </w:r>
      <w:r>
        <w:rPr>
          <w:rFonts w:ascii="宋体" w:eastAsia="宋体" w:hAnsi="宋体" w:cs="宋体"/>
          <w:kern w:val="0"/>
          <w:szCs w:val="21"/>
          <w:vertAlign w:val="superscript"/>
        </w:rPr>
        <w:t>17]</w:t>
      </w:r>
      <w:r>
        <w:rPr>
          <w:rFonts w:ascii="宋体" w:eastAsia="宋体" w:hAnsi="宋体"/>
          <w:iCs/>
        </w:rPr>
        <w:fldChar w:fldCharType="end"/>
      </w:r>
      <w:r>
        <w:rPr>
          <w:rFonts w:ascii="宋体" w:eastAsia="宋体" w:hAnsi="宋体"/>
          <w:iCs/>
        </w:rPr>
        <w:t>，</w:t>
      </w:r>
      <w:r>
        <w:rPr>
          <w:rFonts w:ascii="宋体" w:eastAsia="宋体" w:hAnsi="宋体" w:hint="eastAsia"/>
          <w:iCs/>
        </w:rPr>
        <w:t>根据科教融合的需求特点，将</w:t>
      </w:r>
      <w:r>
        <w:rPr>
          <w:rFonts w:ascii="宋体" w:eastAsia="宋体" w:hAnsi="宋体"/>
          <w:iCs/>
        </w:rPr>
        <w:t>其</w:t>
      </w:r>
      <w:r>
        <w:rPr>
          <w:rFonts w:ascii="宋体" w:eastAsia="宋体" w:hAnsi="宋体" w:hint="eastAsia"/>
          <w:iCs/>
        </w:rPr>
        <w:t>分为6种</w:t>
      </w:r>
      <w:r>
        <w:rPr>
          <w:rFonts w:ascii="宋体" w:eastAsia="宋体" w:hAnsi="宋体"/>
          <w:iCs/>
        </w:rPr>
        <w:t>类</w:t>
      </w:r>
      <w:r>
        <w:rPr>
          <w:rFonts w:ascii="宋体" w:eastAsia="宋体" w:hAnsi="宋体" w:hint="eastAsia"/>
          <w:iCs/>
        </w:rPr>
        <w:t>型（见表</w:t>
      </w:r>
      <w:r>
        <w:rPr>
          <w:rFonts w:ascii="宋体" w:eastAsia="宋体" w:hAnsi="宋体"/>
          <w:iCs/>
        </w:rPr>
        <w:t>2</w:t>
      </w:r>
      <w:r>
        <w:rPr>
          <w:rFonts w:ascii="宋体" w:eastAsia="宋体" w:hAnsi="宋体" w:hint="eastAsia"/>
          <w:iCs/>
        </w:rPr>
        <w:t>）。进一</w:t>
      </w:r>
      <w:r>
        <w:rPr>
          <w:rFonts w:ascii="宋体" w:eastAsia="宋体" w:hAnsi="宋体"/>
          <w:iCs/>
        </w:rPr>
        <w:t>步，</w:t>
      </w:r>
      <w:r>
        <w:rPr>
          <w:rFonts w:ascii="宋体" w:eastAsia="宋体" w:hAnsi="宋体" w:hint="eastAsia"/>
          <w:iCs/>
        </w:rPr>
        <w:t>通过对</w:t>
      </w:r>
      <w:r>
        <w:rPr>
          <w:rFonts w:ascii="宋体" w:eastAsia="宋体" w:hAnsi="宋体"/>
          <w:iCs/>
        </w:rPr>
        <w:t>346份政策文本在</w:t>
      </w:r>
      <w:r>
        <w:rPr>
          <w:rFonts w:ascii="宋体" w:eastAsia="宋体" w:hAnsi="宋体" w:hint="eastAsia"/>
          <w:iCs/>
        </w:rPr>
        <w:t>内容编码的基础上使用频度分析，可以得到引入主题维度的政策工具使用分析结果（见表</w:t>
      </w:r>
      <w:r>
        <w:rPr>
          <w:rFonts w:ascii="宋体" w:eastAsia="宋体" w:hAnsi="宋体"/>
          <w:iCs/>
        </w:rPr>
        <w:t>3</w:t>
      </w:r>
      <w:r>
        <w:rPr>
          <w:rFonts w:ascii="宋体" w:eastAsia="宋体" w:hAnsi="宋体" w:hint="eastAsia"/>
          <w:iCs/>
        </w:rPr>
        <w:t>）</w:t>
      </w:r>
      <w:r>
        <w:rPr>
          <w:rFonts w:ascii="宋体" w:eastAsia="宋体" w:hAnsi="宋体"/>
          <w:iCs/>
        </w:rPr>
        <w:t>。</w:t>
      </w:r>
    </w:p>
    <w:p w:rsidR="007721D9" w:rsidRDefault="00A608B7">
      <w:pPr>
        <w:jc w:val="center"/>
        <w:rPr>
          <w:rStyle w:val="1"/>
          <w:rFonts w:ascii="宋体" w:eastAsia="宋体" w:hAnsi="宋体"/>
          <w:b/>
          <w:bCs/>
          <w:i w:val="0"/>
          <w:color w:val="auto"/>
          <w:sz w:val="18"/>
          <w:szCs w:val="18"/>
        </w:rPr>
      </w:pPr>
      <w:r>
        <w:rPr>
          <w:rStyle w:val="1"/>
          <w:rFonts w:ascii="宋体" w:eastAsia="宋体" w:hAnsi="宋体" w:hint="eastAsia"/>
          <w:b/>
          <w:bCs/>
          <w:i w:val="0"/>
          <w:color w:val="auto"/>
          <w:sz w:val="18"/>
          <w:szCs w:val="18"/>
        </w:rPr>
        <w:t>表</w:t>
      </w:r>
      <w:r>
        <w:rPr>
          <w:rStyle w:val="1"/>
          <w:rFonts w:ascii="宋体" w:eastAsia="宋体" w:hAnsi="宋体"/>
          <w:b/>
          <w:bCs/>
          <w:i w:val="0"/>
          <w:color w:val="auto"/>
          <w:sz w:val="18"/>
          <w:szCs w:val="18"/>
        </w:rPr>
        <w:t>2</w:t>
      </w:r>
      <w:r>
        <w:rPr>
          <w:rStyle w:val="1"/>
          <w:rFonts w:ascii="宋体" w:eastAsia="宋体" w:hAnsi="宋体" w:hint="eastAsia"/>
          <w:b/>
          <w:bCs/>
          <w:i w:val="0"/>
          <w:color w:val="auto"/>
          <w:sz w:val="18"/>
          <w:szCs w:val="18"/>
        </w:rPr>
        <w:t xml:space="preserve"> </w:t>
      </w:r>
      <w:r>
        <w:rPr>
          <w:rStyle w:val="1"/>
          <w:rFonts w:ascii="宋体" w:eastAsia="宋体" w:hAnsi="宋体" w:hint="eastAsia"/>
          <w:b/>
          <w:bCs/>
          <w:i w:val="0"/>
          <w:color w:val="auto"/>
          <w:sz w:val="18"/>
          <w:szCs w:val="18"/>
          <w:highlight w:val="yellow"/>
        </w:rPr>
        <w:t>我国科教融合</w:t>
      </w:r>
      <w:r>
        <w:rPr>
          <w:rStyle w:val="1"/>
          <w:rFonts w:ascii="宋体" w:eastAsia="宋体" w:hAnsi="宋体" w:hint="eastAsia"/>
          <w:b/>
          <w:bCs/>
          <w:i w:val="0"/>
          <w:color w:val="auto"/>
          <w:sz w:val="18"/>
          <w:szCs w:val="18"/>
        </w:rPr>
        <w:t>政策工具定义及内容</w:t>
      </w:r>
    </w:p>
    <w:tbl>
      <w:tblPr>
        <w:tblStyle w:val="afa"/>
        <w:tblW w:w="8296" w:type="dxa"/>
        <w:tblLayout w:type="fixed"/>
        <w:tblLook w:val="04A0" w:firstRow="1" w:lastRow="0" w:firstColumn="1" w:lastColumn="0" w:noHBand="0" w:noVBand="1"/>
      </w:tblPr>
      <w:tblGrid>
        <w:gridCol w:w="2814"/>
        <w:gridCol w:w="2741"/>
        <w:gridCol w:w="2741"/>
      </w:tblGrid>
      <w:tr w:rsidR="007721D9">
        <w:tc>
          <w:tcPr>
            <w:tcW w:w="2814" w:type="dxa"/>
          </w:tcPr>
          <w:p w:rsidR="007721D9" w:rsidRDefault="00A608B7">
            <w:pPr>
              <w:jc w:val="center"/>
              <w:rPr>
                <w:rStyle w:val="1"/>
                <w:rFonts w:ascii="宋体" w:eastAsia="宋体" w:hAnsi="宋体"/>
                <w:b/>
                <w:i w:val="0"/>
                <w:color w:val="auto"/>
                <w:sz w:val="18"/>
                <w:szCs w:val="18"/>
              </w:rPr>
            </w:pPr>
            <w:r>
              <w:rPr>
                <w:rStyle w:val="1"/>
                <w:rFonts w:ascii="宋体" w:eastAsia="宋体" w:hAnsi="宋体" w:hint="eastAsia"/>
                <w:b/>
                <w:i w:val="0"/>
                <w:color w:val="auto"/>
                <w:sz w:val="18"/>
                <w:szCs w:val="18"/>
                <w:highlight w:val="yellow"/>
              </w:rPr>
              <w:t>类型</w:t>
            </w:r>
          </w:p>
        </w:tc>
        <w:tc>
          <w:tcPr>
            <w:tcW w:w="2741" w:type="dxa"/>
          </w:tcPr>
          <w:p w:rsidR="007721D9" w:rsidRDefault="00A608B7">
            <w:pPr>
              <w:jc w:val="center"/>
              <w:rPr>
                <w:rStyle w:val="1"/>
                <w:rFonts w:ascii="宋体" w:eastAsia="宋体" w:hAnsi="宋体"/>
                <w:b/>
                <w:i w:val="0"/>
                <w:color w:val="auto"/>
                <w:sz w:val="18"/>
                <w:szCs w:val="18"/>
              </w:rPr>
            </w:pPr>
            <w:r>
              <w:rPr>
                <w:rStyle w:val="1"/>
                <w:rFonts w:ascii="宋体" w:eastAsia="宋体" w:hAnsi="宋体" w:hint="eastAsia"/>
                <w:b/>
                <w:i w:val="0"/>
                <w:color w:val="auto"/>
                <w:sz w:val="18"/>
                <w:szCs w:val="18"/>
              </w:rPr>
              <w:t>定义</w:t>
            </w:r>
          </w:p>
        </w:tc>
        <w:tc>
          <w:tcPr>
            <w:tcW w:w="2741" w:type="dxa"/>
          </w:tcPr>
          <w:p w:rsidR="007721D9" w:rsidRDefault="00A608B7">
            <w:pPr>
              <w:jc w:val="center"/>
              <w:rPr>
                <w:rStyle w:val="1"/>
                <w:rFonts w:ascii="宋体" w:eastAsia="宋体" w:hAnsi="宋体"/>
                <w:b/>
                <w:i w:val="0"/>
                <w:color w:val="auto"/>
                <w:sz w:val="18"/>
                <w:szCs w:val="18"/>
              </w:rPr>
            </w:pPr>
            <w:r>
              <w:rPr>
                <w:rStyle w:val="1"/>
                <w:rFonts w:ascii="宋体" w:eastAsia="宋体" w:hAnsi="宋体" w:hint="eastAsia"/>
                <w:b/>
                <w:i w:val="0"/>
                <w:color w:val="auto"/>
                <w:sz w:val="18"/>
                <w:szCs w:val="18"/>
                <w:highlight w:val="yellow"/>
              </w:rPr>
              <w:t>内容</w:t>
            </w:r>
          </w:p>
        </w:tc>
      </w:tr>
      <w:tr w:rsidR="007721D9">
        <w:tc>
          <w:tcPr>
            <w:tcW w:w="2814"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权威工具</w:t>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i w:val="0"/>
                <w:color w:val="auto"/>
                <w:sz w:val="18"/>
                <w:szCs w:val="18"/>
              </w:rPr>
              <w:t>政府</w:t>
            </w:r>
            <w:r>
              <w:rPr>
                <w:rStyle w:val="1"/>
                <w:rFonts w:ascii="宋体" w:eastAsia="宋体" w:hAnsi="宋体" w:hint="eastAsia"/>
                <w:i w:val="0"/>
                <w:color w:val="auto"/>
                <w:sz w:val="18"/>
                <w:szCs w:val="18"/>
              </w:rPr>
              <w:t>通过采</w:t>
            </w:r>
            <w:r>
              <w:rPr>
                <w:rStyle w:val="1"/>
                <w:rFonts w:ascii="宋体" w:eastAsia="宋体" w:hAnsi="宋体"/>
                <w:i w:val="0"/>
                <w:color w:val="auto"/>
                <w:sz w:val="18"/>
                <w:szCs w:val="18"/>
              </w:rPr>
              <w:t>用法律、行政</w:t>
            </w:r>
            <w:r>
              <w:rPr>
                <w:rStyle w:val="1"/>
                <w:rFonts w:ascii="宋体" w:eastAsia="宋体" w:hAnsi="宋体" w:hint="eastAsia"/>
                <w:i w:val="0"/>
                <w:color w:val="auto"/>
                <w:sz w:val="18"/>
                <w:szCs w:val="18"/>
              </w:rPr>
              <w:t>等形式以达成目标</w:t>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管制（</w:t>
            </w:r>
            <w:r>
              <w:rPr>
                <w:rStyle w:val="1"/>
                <w:rFonts w:ascii="宋体" w:eastAsia="宋体" w:hAnsi="宋体"/>
                <w:i w:val="0"/>
                <w:color w:val="auto"/>
                <w:sz w:val="18"/>
                <w:szCs w:val="18"/>
              </w:rPr>
              <w:t>制度、标准、</w:t>
            </w:r>
            <w:r>
              <w:rPr>
                <w:rStyle w:val="1"/>
                <w:rFonts w:ascii="宋体" w:eastAsia="宋体" w:hAnsi="宋体" w:hint="eastAsia"/>
                <w:i w:val="0"/>
                <w:color w:val="auto"/>
                <w:sz w:val="18"/>
                <w:szCs w:val="18"/>
              </w:rPr>
              <w:t>许可、禁止、监管）、评估、</w:t>
            </w:r>
            <w:r>
              <w:rPr>
                <w:rStyle w:val="1"/>
                <w:rFonts w:ascii="宋体" w:eastAsia="宋体" w:hAnsi="宋体"/>
                <w:i w:val="0"/>
                <w:color w:val="auto"/>
                <w:sz w:val="18"/>
                <w:szCs w:val="18"/>
              </w:rPr>
              <w:t>要</w:t>
            </w:r>
            <w:r>
              <w:rPr>
                <w:rStyle w:val="1"/>
                <w:rFonts w:ascii="宋体" w:eastAsia="宋体" w:hAnsi="宋体" w:hint="eastAsia"/>
                <w:i w:val="0"/>
                <w:color w:val="auto"/>
                <w:sz w:val="18"/>
                <w:szCs w:val="18"/>
              </w:rPr>
              <w:t>求</w:t>
            </w:r>
          </w:p>
        </w:tc>
      </w:tr>
      <w:tr w:rsidR="007721D9">
        <w:tc>
          <w:tcPr>
            <w:tcW w:w="2814"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激励工具</w:t>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通过奖励（或惩罚）带来有形的回报，诱使目标群体采取期望行</w:t>
            </w:r>
            <w:r>
              <w:rPr>
                <w:rStyle w:val="1"/>
                <w:rFonts w:ascii="宋体" w:eastAsia="宋体" w:hAnsi="宋体" w:hint="eastAsia"/>
                <w:i w:val="0"/>
                <w:color w:val="auto"/>
                <w:sz w:val="18"/>
                <w:szCs w:val="18"/>
              </w:rPr>
              <w:lastRenderedPageBreak/>
              <w:t>动</w:t>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lastRenderedPageBreak/>
              <w:t>奖励与惩罚</w:t>
            </w:r>
          </w:p>
        </w:tc>
      </w:tr>
      <w:tr w:rsidR="007721D9">
        <w:tc>
          <w:tcPr>
            <w:tcW w:w="2814"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lastRenderedPageBreak/>
              <w:t>能力建设工具</w:t>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向个人、团体或机构提供信息、培训、教育等资源，以提升其决策或行动效力</w:t>
            </w:r>
            <w:r>
              <w:rPr>
                <w:rStyle w:val="1"/>
                <w:rFonts w:ascii="宋体" w:eastAsia="宋体" w:hAnsi="宋体"/>
                <w:i w:val="0"/>
                <w:color w:val="auto"/>
                <w:sz w:val="18"/>
                <w:szCs w:val="18"/>
              </w:rPr>
              <w:fldChar w:fldCharType="begin"/>
            </w:r>
            <w:r>
              <w:rPr>
                <w:rStyle w:val="1"/>
                <w:rFonts w:ascii="宋体" w:eastAsia="宋体" w:hAnsi="宋体"/>
                <w:i w:val="0"/>
                <w:color w:val="auto"/>
                <w:sz w:val="18"/>
                <w:szCs w:val="18"/>
              </w:rPr>
              <w:instrText xml:space="preserve"> ADDIN NE.Ref.{0CF45A7D-3106-418F-9ADD-32128F7E0C88}</w:instrText>
            </w:r>
            <w:r>
              <w:rPr>
                <w:rStyle w:val="1"/>
                <w:rFonts w:ascii="宋体" w:eastAsia="宋体" w:hAnsi="宋体"/>
                <w:i w:val="0"/>
                <w:color w:val="auto"/>
                <w:sz w:val="18"/>
                <w:szCs w:val="18"/>
              </w:rPr>
              <w:fldChar w:fldCharType="separate"/>
            </w:r>
            <w:r>
              <w:rPr>
                <w:rFonts w:ascii="宋体" w:eastAsia="宋体" w:hAnsi="宋体" w:cs="等线"/>
                <w:kern w:val="0"/>
                <w:sz w:val="18"/>
                <w:szCs w:val="18"/>
                <w:vertAlign w:val="superscript"/>
              </w:rPr>
              <w:t>[17]</w:t>
            </w:r>
            <w:r>
              <w:rPr>
                <w:rStyle w:val="1"/>
                <w:rFonts w:ascii="宋体" w:eastAsia="宋体" w:hAnsi="宋体"/>
                <w:i w:val="0"/>
                <w:color w:val="auto"/>
                <w:sz w:val="18"/>
                <w:szCs w:val="18"/>
              </w:rPr>
              <w:fldChar w:fldCharType="end"/>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基础设施与制度建设、补助与支持、政策优惠</w:t>
            </w:r>
          </w:p>
        </w:tc>
      </w:tr>
      <w:tr w:rsidR="007721D9">
        <w:tc>
          <w:tcPr>
            <w:tcW w:w="2814"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象征与劝诫工具</w:t>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i w:val="0"/>
                <w:color w:val="auto"/>
                <w:sz w:val="18"/>
                <w:szCs w:val="18"/>
              </w:rPr>
              <w:t>通过价值</w:t>
            </w:r>
            <w:r>
              <w:rPr>
                <w:rStyle w:val="1"/>
                <w:rFonts w:ascii="宋体" w:eastAsia="宋体" w:hAnsi="宋体" w:hint="eastAsia"/>
                <w:i w:val="0"/>
                <w:color w:val="auto"/>
                <w:sz w:val="18"/>
                <w:szCs w:val="18"/>
              </w:rPr>
              <w:t>诱导来引领目标群体按照政策制定者所标榜的理念和目标行动</w:t>
            </w:r>
            <w:r>
              <w:rPr>
                <w:rStyle w:val="1"/>
                <w:rFonts w:ascii="宋体" w:eastAsia="宋体" w:hAnsi="宋体"/>
                <w:i w:val="0"/>
                <w:color w:val="auto"/>
                <w:sz w:val="18"/>
                <w:szCs w:val="18"/>
              </w:rPr>
              <w:fldChar w:fldCharType="begin"/>
            </w:r>
            <w:r>
              <w:rPr>
                <w:rStyle w:val="1"/>
                <w:rFonts w:ascii="宋体" w:eastAsia="宋体" w:hAnsi="宋体"/>
                <w:i w:val="0"/>
                <w:color w:val="auto"/>
                <w:sz w:val="18"/>
                <w:szCs w:val="18"/>
              </w:rPr>
              <w:instrText xml:space="preserve"> ADDIN NE.Ref.{F3A88663-F456-40F9-B142-127E5134630E}</w:instrText>
            </w:r>
            <w:r>
              <w:rPr>
                <w:rStyle w:val="1"/>
                <w:rFonts w:ascii="宋体" w:eastAsia="宋体" w:hAnsi="宋体"/>
                <w:i w:val="0"/>
                <w:color w:val="auto"/>
                <w:sz w:val="18"/>
                <w:szCs w:val="18"/>
              </w:rPr>
              <w:fldChar w:fldCharType="separate"/>
            </w:r>
            <w:r>
              <w:rPr>
                <w:rFonts w:ascii="宋体" w:eastAsia="宋体" w:hAnsi="宋体" w:cs="等线"/>
                <w:kern w:val="0"/>
                <w:sz w:val="18"/>
                <w:szCs w:val="18"/>
                <w:vertAlign w:val="superscript"/>
              </w:rPr>
              <w:t>[14]</w:t>
            </w:r>
            <w:r>
              <w:rPr>
                <w:rStyle w:val="1"/>
                <w:rFonts w:ascii="宋体" w:eastAsia="宋体" w:hAnsi="宋体"/>
                <w:i w:val="0"/>
                <w:color w:val="auto"/>
                <w:sz w:val="18"/>
                <w:szCs w:val="18"/>
              </w:rPr>
              <w:fldChar w:fldCharType="end"/>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鼓励与号召</w:t>
            </w:r>
          </w:p>
        </w:tc>
      </w:tr>
      <w:tr w:rsidR="007721D9">
        <w:tc>
          <w:tcPr>
            <w:tcW w:w="2814"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学习工具</w:t>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依靠目标群体为追求自我完善的动力去解决问题</w:t>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信息发布、沟通、协商、宣传学习、改革与优化</w:t>
            </w:r>
          </w:p>
        </w:tc>
      </w:tr>
      <w:tr w:rsidR="007721D9">
        <w:tc>
          <w:tcPr>
            <w:tcW w:w="2814" w:type="dxa"/>
          </w:tcPr>
          <w:p w:rsidR="007721D9" w:rsidRDefault="00A608B7">
            <w:pPr>
              <w:rPr>
                <w:rStyle w:val="1"/>
                <w:rFonts w:ascii="宋体" w:eastAsia="宋体" w:hAnsi="宋体"/>
                <w:i w:val="0"/>
                <w:color w:val="auto"/>
                <w:sz w:val="18"/>
                <w:szCs w:val="18"/>
              </w:rPr>
            </w:pPr>
            <w:r>
              <w:rPr>
                <w:rStyle w:val="1"/>
                <w:rFonts w:ascii="宋体" w:eastAsia="宋体" w:hAnsi="宋体" w:hint="eastAsia"/>
                <w:i w:val="0"/>
                <w:color w:val="auto"/>
                <w:sz w:val="18"/>
                <w:szCs w:val="18"/>
              </w:rPr>
              <w:t>自愿性工具</w:t>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i w:val="0"/>
                <w:color w:val="auto"/>
                <w:sz w:val="18"/>
                <w:szCs w:val="18"/>
              </w:rPr>
              <w:t>通过个</w:t>
            </w:r>
            <w:r>
              <w:rPr>
                <w:rStyle w:val="1"/>
                <w:rFonts w:ascii="宋体" w:eastAsia="宋体" w:hAnsi="宋体" w:hint="eastAsia"/>
                <w:i w:val="0"/>
                <w:color w:val="auto"/>
                <w:sz w:val="18"/>
                <w:szCs w:val="18"/>
              </w:rPr>
              <w:t>人、社会力量或市场发挥作用，在自愿的基础上解决问题</w:t>
            </w:r>
            <w:r>
              <w:rPr>
                <w:rStyle w:val="1"/>
                <w:rFonts w:ascii="宋体" w:eastAsia="宋体" w:hAnsi="宋体"/>
                <w:i w:val="0"/>
                <w:color w:val="auto"/>
                <w:sz w:val="18"/>
                <w:szCs w:val="18"/>
              </w:rPr>
              <w:fldChar w:fldCharType="begin"/>
            </w:r>
            <w:r>
              <w:rPr>
                <w:rStyle w:val="1"/>
                <w:rFonts w:ascii="宋体" w:eastAsia="宋体" w:hAnsi="宋体"/>
                <w:i w:val="0"/>
                <w:color w:val="auto"/>
                <w:sz w:val="18"/>
                <w:szCs w:val="18"/>
              </w:rPr>
              <w:instrText xml:space="preserve"> ADDIN NE.Ref.{D09AF6CB-09B2-447D-B481-4FFEACEB3827}</w:instrText>
            </w:r>
            <w:r>
              <w:rPr>
                <w:rStyle w:val="1"/>
                <w:rFonts w:ascii="宋体" w:eastAsia="宋体" w:hAnsi="宋体"/>
                <w:i w:val="0"/>
                <w:color w:val="auto"/>
                <w:sz w:val="18"/>
                <w:szCs w:val="18"/>
              </w:rPr>
              <w:fldChar w:fldCharType="separate"/>
            </w:r>
            <w:r>
              <w:rPr>
                <w:rFonts w:ascii="宋体" w:eastAsia="宋体" w:hAnsi="宋体" w:cs="等线"/>
                <w:kern w:val="0"/>
                <w:sz w:val="18"/>
                <w:szCs w:val="18"/>
                <w:vertAlign w:val="superscript"/>
              </w:rPr>
              <w:t>[18]</w:t>
            </w:r>
            <w:r>
              <w:rPr>
                <w:rStyle w:val="1"/>
                <w:rFonts w:ascii="宋体" w:eastAsia="宋体" w:hAnsi="宋体"/>
                <w:i w:val="0"/>
                <w:color w:val="auto"/>
                <w:sz w:val="18"/>
                <w:szCs w:val="18"/>
              </w:rPr>
              <w:fldChar w:fldCharType="end"/>
            </w:r>
          </w:p>
        </w:tc>
        <w:tc>
          <w:tcPr>
            <w:tcW w:w="2741" w:type="dxa"/>
          </w:tcPr>
          <w:p w:rsidR="007721D9" w:rsidRDefault="00A608B7">
            <w:pPr>
              <w:rPr>
                <w:rStyle w:val="1"/>
                <w:rFonts w:ascii="宋体" w:eastAsia="宋体" w:hAnsi="宋体"/>
                <w:i w:val="0"/>
                <w:color w:val="auto"/>
                <w:sz w:val="18"/>
                <w:szCs w:val="18"/>
              </w:rPr>
            </w:pPr>
            <w:r>
              <w:rPr>
                <w:rStyle w:val="1"/>
                <w:rFonts w:ascii="宋体" w:eastAsia="宋体" w:hAnsi="宋体"/>
                <w:i w:val="0"/>
                <w:color w:val="auto"/>
                <w:sz w:val="18"/>
                <w:szCs w:val="18"/>
              </w:rPr>
              <w:t>市</w:t>
            </w:r>
            <w:r>
              <w:rPr>
                <w:rStyle w:val="1"/>
                <w:rFonts w:ascii="宋体" w:eastAsia="宋体" w:hAnsi="宋体" w:hint="eastAsia"/>
                <w:i w:val="0"/>
                <w:color w:val="auto"/>
                <w:sz w:val="18"/>
                <w:szCs w:val="18"/>
              </w:rPr>
              <w:t>场、社会力量及自我管理</w:t>
            </w:r>
          </w:p>
        </w:tc>
      </w:tr>
    </w:tbl>
    <w:p w:rsidR="007721D9" w:rsidRDefault="007721D9">
      <w:pPr>
        <w:rPr>
          <w:rStyle w:val="1"/>
          <w:rFonts w:ascii="宋体" w:eastAsia="宋体" w:hAnsi="宋体"/>
          <w:i w:val="0"/>
          <w:color w:val="auto"/>
          <w:sz w:val="18"/>
          <w:szCs w:val="18"/>
        </w:rPr>
      </w:pPr>
    </w:p>
    <w:p w:rsidR="007721D9" w:rsidRDefault="00A608B7">
      <w:pPr>
        <w:rPr>
          <w:rStyle w:val="1"/>
          <w:rFonts w:ascii="宋体" w:eastAsia="宋体" w:hAnsi="宋体"/>
          <w:i w:val="0"/>
          <w:color w:val="auto"/>
          <w:sz w:val="18"/>
          <w:szCs w:val="18"/>
          <w:highlight w:val="red"/>
        </w:rPr>
      </w:pPr>
      <w:r>
        <w:rPr>
          <w:rStyle w:val="1"/>
          <w:rFonts w:ascii="宋体" w:eastAsia="宋体" w:hAnsi="宋体" w:hint="eastAsia"/>
          <w:i w:val="0"/>
          <w:color w:val="auto"/>
          <w:sz w:val="18"/>
          <w:szCs w:val="18"/>
          <w:highlight w:val="red"/>
        </w:rPr>
        <w:t>表3改正：删除表头栏内斜杠</w:t>
      </w:r>
    </w:p>
    <w:p w:rsidR="007721D9" w:rsidRDefault="00A608B7">
      <w:pPr>
        <w:jc w:val="center"/>
        <w:rPr>
          <w:rFonts w:ascii="宋体" w:eastAsia="宋体" w:hAnsi="宋体"/>
          <w:iCs/>
          <w:sz w:val="18"/>
          <w:szCs w:val="18"/>
          <w:highlight w:val="yellow"/>
        </w:rPr>
      </w:pPr>
      <w:r>
        <w:rPr>
          <w:rFonts w:ascii="宋体" w:eastAsia="宋体" w:hAnsi="宋体" w:hint="eastAsia"/>
          <w:b/>
          <w:bCs/>
          <w:iCs/>
          <w:sz w:val="18"/>
          <w:szCs w:val="18"/>
        </w:rPr>
        <w:t xml:space="preserve">                       表</w:t>
      </w:r>
      <w:r>
        <w:rPr>
          <w:rFonts w:ascii="宋体" w:eastAsia="宋体" w:hAnsi="宋体"/>
          <w:b/>
          <w:bCs/>
          <w:iCs/>
          <w:sz w:val="18"/>
          <w:szCs w:val="18"/>
        </w:rPr>
        <w:t>3</w:t>
      </w:r>
      <w:r>
        <w:rPr>
          <w:rFonts w:ascii="宋体" w:eastAsia="宋体" w:hAnsi="宋体" w:hint="eastAsia"/>
          <w:b/>
          <w:bCs/>
          <w:iCs/>
          <w:sz w:val="18"/>
          <w:szCs w:val="18"/>
        </w:rPr>
        <w:t xml:space="preserve"> </w:t>
      </w:r>
      <w:r>
        <w:rPr>
          <w:rStyle w:val="1"/>
          <w:rFonts w:ascii="宋体" w:eastAsia="宋体" w:hAnsi="宋体" w:hint="eastAsia"/>
          <w:b/>
          <w:bCs/>
          <w:i w:val="0"/>
          <w:color w:val="auto"/>
          <w:sz w:val="18"/>
          <w:szCs w:val="18"/>
          <w:highlight w:val="yellow"/>
        </w:rPr>
        <w:t>我国科教融合</w:t>
      </w:r>
      <w:r>
        <w:rPr>
          <w:rFonts w:ascii="宋体" w:eastAsia="宋体" w:hAnsi="宋体" w:hint="eastAsia"/>
          <w:b/>
          <w:bCs/>
          <w:iCs/>
          <w:sz w:val="18"/>
          <w:szCs w:val="18"/>
        </w:rPr>
        <w:t>政策工具</w:t>
      </w:r>
      <w:r>
        <w:rPr>
          <w:rFonts w:ascii="宋体" w:eastAsia="宋体" w:hAnsi="宋体" w:hint="eastAsia"/>
          <w:b/>
          <w:bCs/>
          <w:iCs/>
          <w:sz w:val="18"/>
          <w:szCs w:val="18"/>
          <w:highlight w:val="yellow"/>
        </w:rPr>
        <w:t>使用</w:t>
      </w:r>
      <w:r>
        <w:rPr>
          <w:rFonts w:ascii="宋体" w:eastAsia="宋体" w:hAnsi="宋体" w:hint="eastAsia"/>
          <w:b/>
          <w:bCs/>
          <w:iCs/>
          <w:sz w:val="18"/>
          <w:szCs w:val="18"/>
        </w:rPr>
        <w:t>频度</w:t>
      </w:r>
      <w:r>
        <w:rPr>
          <w:rFonts w:ascii="宋体" w:eastAsia="宋体" w:hAnsi="宋体"/>
          <w:b/>
          <w:bCs/>
          <w:iCs/>
          <w:sz w:val="18"/>
          <w:szCs w:val="18"/>
        </w:rPr>
        <w:t>统计</w:t>
      </w:r>
      <w:r>
        <w:rPr>
          <w:rFonts w:ascii="宋体" w:eastAsia="宋体" w:hAnsi="宋体" w:hint="eastAsia"/>
          <w:b/>
          <w:bCs/>
          <w:iCs/>
          <w:sz w:val="18"/>
          <w:szCs w:val="18"/>
        </w:rPr>
        <w:t xml:space="preserve">                        </w:t>
      </w:r>
      <w:r>
        <w:rPr>
          <w:rFonts w:ascii="宋体" w:eastAsia="宋体" w:hAnsi="宋体" w:hint="eastAsia"/>
          <w:iCs/>
          <w:sz w:val="18"/>
          <w:szCs w:val="18"/>
          <w:highlight w:val="yellow"/>
        </w:rPr>
        <w:t>份</w:t>
      </w:r>
    </w:p>
    <w:tbl>
      <w:tblPr>
        <w:tblW w:w="8296" w:type="dxa"/>
        <w:tblLayout w:type="fixed"/>
        <w:tblLook w:val="04A0" w:firstRow="1" w:lastRow="0" w:firstColumn="1" w:lastColumn="0" w:noHBand="0" w:noVBand="1"/>
        <w:tblPrChange w:id="9" w:author="David 爸" w:date="2018-11-04T15:42:00Z">
          <w:tblPr>
            <w:tblW w:w="8296" w:type="dxa"/>
            <w:tblLayout w:type="fixed"/>
            <w:tblLook w:val="04A0" w:firstRow="1" w:lastRow="0" w:firstColumn="1" w:lastColumn="0" w:noHBand="0" w:noVBand="1"/>
          </w:tblPr>
        </w:tblPrChange>
      </w:tblPr>
      <w:tblGrid>
        <w:gridCol w:w="1939"/>
        <w:gridCol w:w="1316"/>
        <w:gridCol w:w="1096"/>
        <w:gridCol w:w="1096"/>
        <w:gridCol w:w="1096"/>
        <w:gridCol w:w="1097"/>
        <w:gridCol w:w="656"/>
        <w:tblGridChange w:id="10">
          <w:tblGrid>
            <w:gridCol w:w="1939"/>
            <w:gridCol w:w="1316"/>
            <w:gridCol w:w="1096"/>
            <w:gridCol w:w="1096"/>
            <w:gridCol w:w="1096"/>
            <w:gridCol w:w="1097"/>
            <w:gridCol w:w="656"/>
          </w:tblGrid>
        </w:tblGridChange>
      </w:tblGrid>
      <w:tr w:rsidR="007721D9" w:rsidTr="00556534">
        <w:trPr>
          <w:trHeight w:val="624"/>
          <w:trPrChange w:id="11" w:author="David 爸" w:date="2018-11-04T15:42:00Z">
            <w:trPr>
              <w:trHeight w:val="624"/>
            </w:trPr>
          </w:trPrChange>
        </w:trPr>
        <w:tc>
          <w:tcPr>
            <w:tcW w:w="3255" w:type="dxa"/>
            <w:gridSpan w:val="2"/>
            <w:tcBorders>
              <w:top w:val="single" w:sz="4" w:space="0" w:color="000000"/>
              <w:left w:val="single" w:sz="4" w:space="0" w:color="auto"/>
              <w:bottom w:val="single" w:sz="4" w:space="0" w:color="auto"/>
              <w:right w:val="single" w:sz="4" w:space="0" w:color="000000"/>
            </w:tcBorders>
            <w:shd w:val="clear" w:color="auto" w:fill="auto"/>
            <w:vAlign w:val="center"/>
            <w:tcPrChange w:id="12" w:author="David 爸" w:date="2018-11-04T15:42:00Z">
              <w:tcPr>
                <w:tcW w:w="3255" w:type="dxa"/>
                <w:gridSpan w:val="2"/>
                <w:tcBorders>
                  <w:top w:val="single" w:sz="4" w:space="0" w:color="000000"/>
                  <w:left w:val="single" w:sz="4" w:space="0" w:color="auto"/>
                  <w:bottom w:val="single" w:sz="4" w:space="0" w:color="auto"/>
                  <w:right w:val="single" w:sz="4" w:space="0" w:color="000000"/>
                  <w:tl2br w:val="single" w:sz="4" w:space="0" w:color="000000"/>
                </w:tcBorders>
                <w:shd w:val="clear" w:color="auto" w:fill="auto"/>
                <w:vAlign w:val="center"/>
              </w:tcPr>
            </w:tcPrChange>
          </w:tcPr>
          <w:p w:rsidR="007721D9" w:rsidRPr="005A7958" w:rsidRDefault="00A608B7">
            <w:pPr>
              <w:widowControl/>
              <w:jc w:val="center"/>
              <w:rPr>
                <w:rFonts w:ascii="宋体" w:eastAsia="宋体" w:hAnsi="宋体" w:cs="宋体"/>
                <w:color w:val="70AD47" w:themeColor="accent6"/>
                <w:kern w:val="0"/>
                <w:sz w:val="18"/>
                <w:szCs w:val="18"/>
                <w:rPrChange w:id="13" w:author="David 爸" w:date="2018-11-04T15:43:00Z">
                  <w:rPr>
                    <w:rFonts w:ascii="宋体" w:eastAsia="宋体" w:hAnsi="宋体" w:cs="宋体"/>
                    <w:kern w:val="0"/>
                    <w:sz w:val="18"/>
                    <w:szCs w:val="18"/>
                  </w:rPr>
                </w:rPrChange>
              </w:rPr>
              <w:pPrChange w:id="14" w:author="David 爸" w:date="2018-11-04T15:43:00Z">
                <w:pPr>
                  <w:widowControl/>
                  <w:jc w:val="left"/>
                </w:pPr>
              </w:pPrChange>
            </w:pPr>
            <w:r w:rsidRPr="005A7958">
              <w:rPr>
                <w:rFonts w:ascii="宋体" w:eastAsia="宋体" w:hAnsi="宋体" w:cs="宋体" w:hint="eastAsia"/>
                <w:color w:val="70AD47" w:themeColor="accent6"/>
                <w:kern w:val="0"/>
                <w:sz w:val="18"/>
                <w:szCs w:val="18"/>
                <w:highlight w:val="yellow"/>
                <w:rPrChange w:id="15" w:author="David 爸" w:date="2018-11-04T15:43:00Z">
                  <w:rPr>
                    <w:rFonts w:ascii="宋体" w:eastAsia="宋体" w:hAnsi="宋体" w:cs="宋体" w:hint="eastAsia"/>
                    <w:kern w:val="0"/>
                    <w:sz w:val="18"/>
                    <w:szCs w:val="18"/>
                    <w:highlight w:val="yellow"/>
                  </w:rPr>
                </w:rPrChange>
              </w:rPr>
              <w:t>类型</w:t>
            </w:r>
          </w:p>
        </w:tc>
        <w:tc>
          <w:tcPr>
            <w:tcW w:w="1096" w:type="dxa"/>
            <w:tcBorders>
              <w:top w:val="single" w:sz="4" w:space="0" w:color="auto"/>
              <w:left w:val="nil"/>
              <w:bottom w:val="single" w:sz="4" w:space="0" w:color="auto"/>
              <w:right w:val="single" w:sz="4" w:space="0" w:color="auto"/>
            </w:tcBorders>
            <w:shd w:val="clear" w:color="auto" w:fill="auto"/>
            <w:vAlign w:val="center"/>
            <w:tcPrChange w:id="16" w:author="David 爸" w:date="2018-11-04T15:42:00Z">
              <w:tcPr>
                <w:tcW w:w="1096" w:type="dxa"/>
                <w:tcBorders>
                  <w:top w:val="single" w:sz="4" w:space="0" w:color="auto"/>
                  <w:left w:val="nil"/>
                  <w:bottom w:val="single" w:sz="4" w:space="0" w:color="auto"/>
                  <w:right w:val="single" w:sz="4" w:space="0" w:color="auto"/>
                </w:tcBorders>
                <w:shd w:val="clear" w:color="auto" w:fill="auto"/>
                <w:vAlign w:val="center"/>
              </w:tcPr>
            </w:tcPrChange>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内部融合</w:t>
            </w:r>
          </w:p>
        </w:tc>
        <w:tc>
          <w:tcPr>
            <w:tcW w:w="1096" w:type="dxa"/>
            <w:tcBorders>
              <w:top w:val="single" w:sz="4" w:space="0" w:color="auto"/>
              <w:left w:val="nil"/>
              <w:bottom w:val="single" w:sz="4" w:space="0" w:color="auto"/>
              <w:right w:val="single" w:sz="4" w:space="0" w:color="auto"/>
            </w:tcBorders>
            <w:shd w:val="clear" w:color="auto" w:fill="auto"/>
            <w:vAlign w:val="center"/>
            <w:tcPrChange w:id="17" w:author="David 爸" w:date="2018-11-04T15:42:00Z">
              <w:tcPr>
                <w:tcW w:w="1096" w:type="dxa"/>
                <w:tcBorders>
                  <w:top w:val="single" w:sz="4" w:space="0" w:color="auto"/>
                  <w:left w:val="nil"/>
                  <w:bottom w:val="single" w:sz="4" w:space="0" w:color="auto"/>
                  <w:right w:val="single" w:sz="4" w:space="0" w:color="auto"/>
                </w:tcBorders>
                <w:shd w:val="clear" w:color="auto" w:fill="auto"/>
                <w:vAlign w:val="center"/>
              </w:tcPr>
            </w:tcPrChange>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机构联合</w:t>
            </w:r>
          </w:p>
        </w:tc>
        <w:tc>
          <w:tcPr>
            <w:tcW w:w="1096" w:type="dxa"/>
            <w:tcBorders>
              <w:top w:val="single" w:sz="4" w:space="0" w:color="auto"/>
              <w:left w:val="nil"/>
              <w:bottom w:val="single" w:sz="4" w:space="0" w:color="auto"/>
              <w:right w:val="single" w:sz="4" w:space="0" w:color="auto"/>
            </w:tcBorders>
            <w:shd w:val="clear" w:color="auto" w:fill="auto"/>
            <w:vAlign w:val="center"/>
            <w:tcPrChange w:id="18" w:author="David 爸" w:date="2018-11-04T15:42:00Z">
              <w:tcPr>
                <w:tcW w:w="1096" w:type="dxa"/>
                <w:tcBorders>
                  <w:top w:val="single" w:sz="4" w:space="0" w:color="auto"/>
                  <w:left w:val="nil"/>
                  <w:bottom w:val="single" w:sz="4" w:space="0" w:color="auto"/>
                  <w:right w:val="single" w:sz="4" w:space="0" w:color="auto"/>
                </w:tcBorders>
                <w:shd w:val="clear" w:color="auto" w:fill="auto"/>
                <w:vAlign w:val="center"/>
              </w:tcPr>
            </w:tcPrChange>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过程整合</w:t>
            </w:r>
          </w:p>
        </w:tc>
        <w:tc>
          <w:tcPr>
            <w:tcW w:w="1097" w:type="dxa"/>
            <w:tcBorders>
              <w:top w:val="single" w:sz="4" w:space="0" w:color="auto"/>
              <w:left w:val="nil"/>
              <w:bottom w:val="single" w:sz="4" w:space="0" w:color="auto"/>
              <w:right w:val="single" w:sz="4" w:space="0" w:color="auto"/>
            </w:tcBorders>
            <w:shd w:val="clear" w:color="auto" w:fill="auto"/>
            <w:vAlign w:val="center"/>
            <w:tcPrChange w:id="19" w:author="David 爸" w:date="2018-11-04T15:42:00Z">
              <w:tcPr>
                <w:tcW w:w="1097" w:type="dxa"/>
                <w:tcBorders>
                  <w:top w:val="single" w:sz="4" w:space="0" w:color="auto"/>
                  <w:left w:val="nil"/>
                  <w:bottom w:val="single" w:sz="4" w:space="0" w:color="auto"/>
                  <w:right w:val="single" w:sz="4" w:space="0" w:color="auto"/>
                </w:tcBorders>
                <w:shd w:val="clear" w:color="auto" w:fill="auto"/>
                <w:vAlign w:val="center"/>
              </w:tcPr>
            </w:tcPrChange>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功能耦合</w:t>
            </w:r>
          </w:p>
        </w:tc>
        <w:tc>
          <w:tcPr>
            <w:tcW w:w="656" w:type="dxa"/>
            <w:tcBorders>
              <w:top w:val="single" w:sz="4" w:space="0" w:color="auto"/>
              <w:left w:val="nil"/>
              <w:bottom w:val="single" w:sz="4" w:space="0" w:color="auto"/>
              <w:right w:val="single" w:sz="4" w:space="0" w:color="auto"/>
            </w:tcBorders>
            <w:shd w:val="clear" w:color="auto" w:fill="auto"/>
            <w:vAlign w:val="center"/>
            <w:tcPrChange w:id="20" w:author="David 爸" w:date="2018-11-04T15:42:00Z">
              <w:tcPr>
                <w:tcW w:w="656" w:type="dxa"/>
                <w:tcBorders>
                  <w:top w:val="single" w:sz="4" w:space="0" w:color="auto"/>
                  <w:left w:val="nil"/>
                  <w:bottom w:val="single" w:sz="4" w:space="0" w:color="auto"/>
                  <w:right w:val="single" w:sz="4" w:space="0" w:color="auto"/>
                </w:tcBorders>
                <w:shd w:val="clear" w:color="auto" w:fill="auto"/>
                <w:vAlign w:val="center"/>
              </w:tcPr>
            </w:tcPrChange>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合计</w:t>
            </w:r>
          </w:p>
        </w:tc>
      </w:tr>
      <w:tr w:rsidR="007721D9">
        <w:trPr>
          <w:trHeight w:val="276"/>
        </w:trPr>
        <w:tc>
          <w:tcPr>
            <w:tcW w:w="1939" w:type="dxa"/>
            <w:vMerge w:val="restart"/>
            <w:tcBorders>
              <w:top w:val="nil"/>
              <w:left w:val="single" w:sz="4" w:space="0" w:color="auto"/>
              <w:bottom w:val="single" w:sz="4" w:space="0" w:color="000000"/>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权威工具</w:t>
            </w:r>
          </w:p>
        </w:tc>
        <w:tc>
          <w:tcPr>
            <w:tcW w:w="1316" w:type="dxa"/>
            <w:tcBorders>
              <w:top w:val="nil"/>
              <w:left w:val="nil"/>
              <w:bottom w:val="single" w:sz="4" w:space="0" w:color="auto"/>
              <w:right w:val="single" w:sz="4" w:space="0" w:color="auto"/>
            </w:tcBorders>
            <w:shd w:val="clear" w:color="auto" w:fill="auto"/>
            <w:vAlign w:val="bottom"/>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管制</w:t>
            </w:r>
          </w:p>
        </w:tc>
        <w:tc>
          <w:tcPr>
            <w:tcW w:w="1096" w:type="dxa"/>
            <w:tcBorders>
              <w:top w:val="nil"/>
              <w:left w:val="nil"/>
              <w:bottom w:val="single" w:sz="4" w:space="0" w:color="auto"/>
              <w:right w:val="single" w:sz="4" w:space="0" w:color="auto"/>
            </w:tcBorders>
            <w:shd w:val="clear" w:color="auto" w:fill="auto"/>
            <w:vAlign w:val="bottom"/>
          </w:tcPr>
          <w:p w:rsidR="007721D9" w:rsidRDefault="00A608B7">
            <w:pPr>
              <w:jc w:val="center"/>
              <w:rPr>
                <w:rFonts w:ascii="宋体" w:eastAsia="宋体" w:hAnsi="宋体" w:cs="宋体"/>
                <w:kern w:val="0"/>
                <w:sz w:val="18"/>
                <w:szCs w:val="18"/>
              </w:rPr>
            </w:pPr>
            <w:r>
              <w:rPr>
                <w:rFonts w:ascii="宋体" w:eastAsia="宋体" w:hAnsi="宋体" w:cs="宋体" w:hint="eastAsia"/>
                <w:kern w:val="0"/>
                <w:sz w:val="18"/>
                <w:szCs w:val="18"/>
              </w:rPr>
              <w:t>76</w:t>
            </w:r>
          </w:p>
        </w:tc>
        <w:tc>
          <w:tcPr>
            <w:tcW w:w="1096" w:type="dxa"/>
            <w:tcBorders>
              <w:top w:val="nil"/>
              <w:left w:val="nil"/>
              <w:bottom w:val="single" w:sz="4" w:space="0" w:color="auto"/>
              <w:right w:val="single" w:sz="4" w:space="0" w:color="auto"/>
            </w:tcBorders>
            <w:shd w:val="clear" w:color="auto" w:fill="auto"/>
            <w:vAlign w:val="bottom"/>
          </w:tcPr>
          <w:p w:rsidR="007721D9" w:rsidRDefault="00A608B7">
            <w:pPr>
              <w:jc w:val="center"/>
              <w:rPr>
                <w:rFonts w:ascii="宋体" w:eastAsia="宋体" w:hAnsi="宋体" w:cs="宋体"/>
                <w:kern w:val="0"/>
                <w:sz w:val="18"/>
                <w:szCs w:val="18"/>
              </w:rPr>
            </w:pPr>
            <w:r>
              <w:rPr>
                <w:rFonts w:ascii="宋体" w:eastAsia="宋体" w:hAnsi="宋体" w:cs="宋体" w:hint="eastAsia"/>
                <w:kern w:val="0"/>
                <w:sz w:val="18"/>
                <w:szCs w:val="18"/>
              </w:rPr>
              <w:t>35</w:t>
            </w:r>
          </w:p>
        </w:tc>
        <w:tc>
          <w:tcPr>
            <w:tcW w:w="1096" w:type="dxa"/>
            <w:tcBorders>
              <w:top w:val="nil"/>
              <w:left w:val="nil"/>
              <w:bottom w:val="single" w:sz="4" w:space="0" w:color="auto"/>
              <w:right w:val="single" w:sz="4" w:space="0" w:color="auto"/>
            </w:tcBorders>
            <w:shd w:val="clear" w:color="auto" w:fill="auto"/>
            <w:vAlign w:val="bottom"/>
          </w:tcPr>
          <w:p w:rsidR="007721D9" w:rsidRDefault="00A608B7">
            <w:pPr>
              <w:jc w:val="center"/>
              <w:rPr>
                <w:rFonts w:ascii="宋体" w:eastAsia="宋体" w:hAnsi="宋体" w:cs="宋体"/>
                <w:kern w:val="0"/>
                <w:sz w:val="18"/>
                <w:szCs w:val="18"/>
              </w:rPr>
            </w:pPr>
            <w:r>
              <w:rPr>
                <w:rFonts w:ascii="宋体" w:eastAsia="宋体" w:hAnsi="宋体" w:cs="宋体" w:hint="eastAsia"/>
                <w:kern w:val="0"/>
                <w:sz w:val="18"/>
                <w:szCs w:val="18"/>
              </w:rPr>
              <w:t>14</w:t>
            </w:r>
          </w:p>
        </w:tc>
        <w:tc>
          <w:tcPr>
            <w:tcW w:w="1097" w:type="dxa"/>
            <w:tcBorders>
              <w:top w:val="nil"/>
              <w:left w:val="nil"/>
              <w:bottom w:val="single" w:sz="4" w:space="0" w:color="auto"/>
              <w:right w:val="single" w:sz="4" w:space="0" w:color="auto"/>
            </w:tcBorders>
            <w:shd w:val="clear" w:color="auto" w:fill="auto"/>
            <w:vAlign w:val="bottom"/>
          </w:tcPr>
          <w:p w:rsidR="007721D9" w:rsidRDefault="00A608B7">
            <w:pPr>
              <w:jc w:val="center"/>
              <w:rPr>
                <w:rFonts w:ascii="宋体" w:eastAsia="宋体" w:hAnsi="宋体" w:cs="宋体"/>
                <w:kern w:val="0"/>
                <w:sz w:val="18"/>
                <w:szCs w:val="18"/>
              </w:rPr>
            </w:pPr>
            <w:r>
              <w:rPr>
                <w:rFonts w:ascii="宋体" w:eastAsia="宋体" w:hAnsi="宋体" w:cs="宋体" w:hint="eastAsia"/>
                <w:kern w:val="0"/>
                <w:sz w:val="18"/>
                <w:szCs w:val="18"/>
              </w:rPr>
              <w:t>1</w:t>
            </w:r>
          </w:p>
        </w:tc>
        <w:tc>
          <w:tcPr>
            <w:tcW w:w="656" w:type="dxa"/>
            <w:tcBorders>
              <w:top w:val="nil"/>
              <w:left w:val="nil"/>
              <w:bottom w:val="single" w:sz="4" w:space="0" w:color="auto"/>
              <w:right w:val="single" w:sz="4" w:space="0" w:color="auto"/>
            </w:tcBorders>
            <w:shd w:val="clear" w:color="auto" w:fill="auto"/>
            <w:vAlign w:val="bottom"/>
          </w:tcPr>
          <w:p w:rsidR="007721D9" w:rsidRDefault="00A608B7">
            <w:pPr>
              <w:jc w:val="center"/>
              <w:rPr>
                <w:rFonts w:ascii="宋体" w:eastAsia="宋体" w:hAnsi="宋体" w:cs="宋体"/>
                <w:kern w:val="0"/>
                <w:sz w:val="18"/>
                <w:szCs w:val="18"/>
              </w:rPr>
            </w:pPr>
            <w:r>
              <w:rPr>
                <w:rFonts w:ascii="宋体" w:eastAsia="宋体" w:hAnsi="宋体" w:cs="宋体" w:hint="eastAsia"/>
                <w:kern w:val="0"/>
                <w:sz w:val="18"/>
                <w:szCs w:val="18"/>
              </w:rPr>
              <w:t>126</w:t>
            </w:r>
          </w:p>
        </w:tc>
      </w:tr>
      <w:tr w:rsidR="007721D9">
        <w:trPr>
          <w:trHeight w:val="276"/>
        </w:trPr>
        <w:tc>
          <w:tcPr>
            <w:tcW w:w="1939" w:type="dxa"/>
            <w:vMerge/>
            <w:tcBorders>
              <w:top w:val="nil"/>
              <w:left w:val="single" w:sz="4" w:space="0" w:color="auto"/>
              <w:bottom w:val="single" w:sz="4" w:space="0" w:color="000000"/>
              <w:right w:val="single" w:sz="4" w:space="0" w:color="auto"/>
            </w:tcBorders>
            <w:vAlign w:val="center"/>
          </w:tcPr>
          <w:p w:rsidR="007721D9" w:rsidRDefault="007721D9">
            <w:pPr>
              <w:widowControl/>
              <w:jc w:val="left"/>
              <w:rPr>
                <w:rFonts w:ascii="宋体" w:eastAsia="宋体" w:hAnsi="宋体" w:cs="宋体"/>
                <w:kern w:val="0"/>
                <w:sz w:val="18"/>
                <w:szCs w:val="18"/>
              </w:rPr>
            </w:pP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评估</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kern w:val="0"/>
                <w:sz w:val="18"/>
                <w:szCs w:val="18"/>
              </w:rPr>
              <w:t>4</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kern w:val="0"/>
                <w:sz w:val="18"/>
                <w:szCs w:val="18"/>
              </w:rPr>
              <w:t>4</w:t>
            </w:r>
          </w:p>
        </w:tc>
      </w:tr>
      <w:tr w:rsidR="007721D9">
        <w:trPr>
          <w:trHeight w:val="276"/>
        </w:trPr>
        <w:tc>
          <w:tcPr>
            <w:tcW w:w="1939" w:type="dxa"/>
            <w:vMerge/>
            <w:tcBorders>
              <w:top w:val="nil"/>
              <w:left w:val="single" w:sz="4" w:space="0" w:color="auto"/>
              <w:bottom w:val="single" w:sz="4" w:space="0" w:color="000000"/>
              <w:right w:val="single" w:sz="4" w:space="0" w:color="auto"/>
            </w:tcBorders>
            <w:vAlign w:val="center"/>
          </w:tcPr>
          <w:p w:rsidR="007721D9" w:rsidRDefault="007721D9">
            <w:pPr>
              <w:widowControl/>
              <w:jc w:val="left"/>
              <w:rPr>
                <w:rFonts w:ascii="宋体" w:eastAsia="宋体" w:hAnsi="宋体" w:cs="宋体"/>
                <w:kern w:val="0"/>
                <w:sz w:val="18"/>
                <w:szCs w:val="18"/>
              </w:rPr>
            </w:pP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要求</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73</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35</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36</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9</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153</w:t>
            </w:r>
          </w:p>
        </w:tc>
      </w:tr>
      <w:tr w:rsidR="007721D9">
        <w:trPr>
          <w:trHeight w:val="276"/>
        </w:trPr>
        <w:tc>
          <w:tcPr>
            <w:tcW w:w="1939" w:type="dxa"/>
            <w:tcBorders>
              <w:top w:val="nil"/>
              <w:left w:val="single" w:sz="4" w:space="0" w:color="auto"/>
              <w:bottom w:val="single" w:sz="4" w:space="0" w:color="000000"/>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激励工具</w:t>
            </w:r>
          </w:p>
        </w:tc>
        <w:tc>
          <w:tcPr>
            <w:tcW w:w="1316" w:type="dxa"/>
            <w:tcBorders>
              <w:top w:val="nil"/>
              <w:left w:val="nil"/>
              <w:bottom w:val="single" w:sz="4" w:space="0" w:color="auto"/>
              <w:right w:val="single" w:sz="4" w:space="0" w:color="auto"/>
            </w:tcBorders>
            <w:shd w:val="clear" w:color="auto" w:fill="auto"/>
            <w:vAlign w:val="bottom"/>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奖惩</w:t>
            </w:r>
          </w:p>
        </w:tc>
        <w:tc>
          <w:tcPr>
            <w:tcW w:w="1096" w:type="dxa"/>
            <w:tcBorders>
              <w:top w:val="nil"/>
              <w:left w:val="nil"/>
              <w:bottom w:val="single" w:sz="4" w:space="0" w:color="auto"/>
              <w:right w:val="single" w:sz="4" w:space="0" w:color="auto"/>
            </w:tcBorders>
            <w:shd w:val="clear" w:color="auto" w:fill="auto"/>
            <w:vAlign w:val="bottom"/>
          </w:tcPr>
          <w:p w:rsidR="007721D9" w:rsidRDefault="00A608B7">
            <w:pPr>
              <w:jc w:val="center"/>
              <w:rPr>
                <w:rFonts w:ascii="宋体" w:eastAsia="宋体" w:hAnsi="宋体" w:cs="宋体"/>
                <w:kern w:val="0"/>
                <w:sz w:val="18"/>
                <w:szCs w:val="18"/>
              </w:rPr>
            </w:pPr>
            <w:r>
              <w:rPr>
                <w:rFonts w:ascii="宋体" w:eastAsia="宋体" w:hAnsi="宋体" w:cs="宋体" w:hint="eastAsia"/>
                <w:kern w:val="0"/>
                <w:sz w:val="18"/>
                <w:szCs w:val="18"/>
              </w:rPr>
              <w:t>78</w:t>
            </w:r>
          </w:p>
        </w:tc>
        <w:tc>
          <w:tcPr>
            <w:tcW w:w="1096" w:type="dxa"/>
            <w:tcBorders>
              <w:top w:val="nil"/>
              <w:left w:val="nil"/>
              <w:bottom w:val="single" w:sz="4" w:space="0" w:color="auto"/>
              <w:right w:val="single" w:sz="4" w:space="0" w:color="auto"/>
            </w:tcBorders>
            <w:shd w:val="clear" w:color="auto" w:fill="auto"/>
            <w:vAlign w:val="bottom"/>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41</w:t>
            </w:r>
          </w:p>
        </w:tc>
        <w:tc>
          <w:tcPr>
            <w:tcW w:w="1096" w:type="dxa"/>
            <w:tcBorders>
              <w:top w:val="nil"/>
              <w:left w:val="nil"/>
              <w:bottom w:val="single" w:sz="4" w:space="0" w:color="auto"/>
              <w:right w:val="single" w:sz="4" w:space="0" w:color="auto"/>
            </w:tcBorders>
            <w:shd w:val="clear" w:color="auto" w:fill="auto"/>
            <w:vAlign w:val="bottom"/>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36</w:t>
            </w:r>
          </w:p>
        </w:tc>
        <w:tc>
          <w:tcPr>
            <w:tcW w:w="1097" w:type="dxa"/>
            <w:tcBorders>
              <w:top w:val="nil"/>
              <w:left w:val="nil"/>
              <w:bottom w:val="single" w:sz="4" w:space="0" w:color="auto"/>
              <w:right w:val="single" w:sz="4" w:space="0" w:color="auto"/>
            </w:tcBorders>
            <w:shd w:val="clear" w:color="auto" w:fill="auto"/>
            <w:vAlign w:val="bottom"/>
          </w:tcPr>
          <w:p w:rsidR="007721D9" w:rsidRDefault="00A608B7">
            <w:pPr>
              <w:jc w:val="center"/>
              <w:rPr>
                <w:rFonts w:ascii="宋体" w:eastAsia="宋体" w:hAnsi="宋体" w:cs="宋体"/>
                <w:kern w:val="0"/>
                <w:sz w:val="18"/>
                <w:szCs w:val="18"/>
              </w:rPr>
            </w:pPr>
            <w:r>
              <w:rPr>
                <w:rFonts w:ascii="宋体" w:eastAsia="宋体" w:hAnsi="宋体" w:cs="宋体" w:hint="eastAsia"/>
                <w:kern w:val="0"/>
                <w:sz w:val="18"/>
                <w:szCs w:val="18"/>
              </w:rPr>
              <w:t>13</w:t>
            </w:r>
          </w:p>
        </w:tc>
        <w:tc>
          <w:tcPr>
            <w:tcW w:w="656" w:type="dxa"/>
            <w:tcBorders>
              <w:top w:val="nil"/>
              <w:left w:val="nil"/>
              <w:bottom w:val="single" w:sz="4" w:space="0" w:color="auto"/>
              <w:right w:val="single" w:sz="4" w:space="0" w:color="auto"/>
            </w:tcBorders>
            <w:shd w:val="clear" w:color="auto" w:fill="auto"/>
            <w:vAlign w:val="bottom"/>
          </w:tcPr>
          <w:p w:rsidR="007721D9" w:rsidRDefault="00A608B7">
            <w:pPr>
              <w:jc w:val="center"/>
              <w:rPr>
                <w:rFonts w:ascii="宋体" w:eastAsia="宋体" w:hAnsi="宋体" w:cs="宋体"/>
                <w:kern w:val="0"/>
                <w:sz w:val="18"/>
                <w:szCs w:val="18"/>
              </w:rPr>
            </w:pPr>
            <w:r>
              <w:rPr>
                <w:rFonts w:ascii="宋体" w:eastAsia="宋体" w:hAnsi="宋体" w:cs="宋体" w:hint="eastAsia"/>
                <w:kern w:val="0"/>
                <w:sz w:val="18"/>
                <w:szCs w:val="18"/>
              </w:rPr>
              <w:t>168</w:t>
            </w:r>
          </w:p>
        </w:tc>
      </w:tr>
      <w:tr w:rsidR="007721D9">
        <w:trPr>
          <w:trHeight w:val="276"/>
        </w:trPr>
        <w:tc>
          <w:tcPr>
            <w:tcW w:w="1939" w:type="dxa"/>
            <w:vMerge w:val="restart"/>
            <w:tcBorders>
              <w:top w:val="nil"/>
              <w:left w:val="single" w:sz="4" w:space="0" w:color="auto"/>
              <w:bottom w:val="single" w:sz="4" w:space="0" w:color="000000"/>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能力建设工具</w:t>
            </w: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支持</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2</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kern w:val="0"/>
                <w:sz w:val="18"/>
                <w:szCs w:val="18"/>
              </w:rPr>
              <w:t>1</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kern w:val="0"/>
                <w:sz w:val="18"/>
                <w:szCs w:val="18"/>
              </w:rPr>
              <w:t>3</w:t>
            </w:r>
          </w:p>
        </w:tc>
      </w:tr>
      <w:tr w:rsidR="007721D9">
        <w:trPr>
          <w:trHeight w:val="276"/>
        </w:trPr>
        <w:tc>
          <w:tcPr>
            <w:tcW w:w="1939" w:type="dxa"/>
            <w:vMerge/>
            <w:tcBorders>
              <w:top w:val="nil"/>
              <w:left w:val="single" w:sz="4" w:space="0" w:color="auto"/>
              <w:bottom w:val="single" w:sz="4" w:space="0" w:color="000000"/>
              <w:right w:val="single" w:sz="4" w:space="0" w:color="auto"/>
            </w:tcBorders>
            <w:shd w:val="clear" w:color="auto" w:fill="auto"/>
            <w:vAlign w:val="center"/>
          </w:tcPr>
          <w:p w:rsidR="007721D9" w:rsidRDefault="007721D9">
            <w:pPr>
              <w:widowControl/>
              <w:jc w:val="center"/>
              <w:rPr>
                <w:rFonts w:ascii="宋体" w:eastAsia="宋体" w:hAnsi="宋体" w:cs="宋体"/>
                <w:kern w:val="0"/>
                <w:sz w:val="18"/>
                <w:szCs w:val="18"/>
              </w:rPr>
            </w:pP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补助</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4</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kern w:val="0"/>
                <w:sz w:val="18"/>
                <w:szCs w:val="18"/>
              </w:rPr>
              <w:t>2</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kern w:val="0"/>
                <w:sz w:val="18"/>
                <w:szCs w:val="18"/>
              </w:rPr>
              <w:t>7</w:t>
            </w:r>
          </w:p>
        </w:tc>
      </w:tr>
      <w:tr w:rsidR="007721D9">
        <w:trPr>
          <w:trHeight w:val="276"/>
        </w:trPr>
        <w:tc>
          <w:tcPr>
            <w:tcW w:w="1939" w:type="dxa"/>
            <w:vMerge/>
            <w:tcBorders>
              <w:top w:val="nil"/>
              <w:left w:val="single" w:sz="4" w:space="0" w:color="auto"/>
              <w:bottom w:val="single" w:sz="4" w:space="0" w:color="000000"/>
              <w:right w:val="single" w:sz="4" w:space="0" w:color="auto"/>
            </w:tcBorders>
            <w:shd w:val="clear" w:color="auto" w:fill="auto"/>
            <w:vAlign w:val="center"/>
          </w:tcPr>
          <w:p w:rsidR="007721D9" w:rsidRDefault="007721D9">
            <w:pPr>
              <w:widowControl/>
              <w:jc w:val="center"/>
              <w:rPr>
                <w:rFonts w:ascii="宋体" w:eastAsia="宋体" w:hAnsi="宋体" w:cs="宋体"/>
                <w:kern w:val="0"/>
                <w:sz w:val="18"/>
                <w:szCs w:val="18"/>
              </w:rPr>
            </w:pP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基础建设</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4</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kern w:val="0"/>
                <w:sz w:val="18"/>
                <w:szCs w:val="18"/>
              </w:rPr>
              <w:t>1</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kern w:val="0"/>
                <w:sz w:val="18"/>
                <w:szCs w:val="18"/>
              </w:rPr>
              <w:t>5</w:t>
            </w:r>
          </w:p>
        </w:tc>
      </w:tr>
      <w:tr w:rsidR="007721D9">
        <w:trPr>
          <w:trHeight w:val="276"/>
        </w:trPr>
        <w:tc>
          <w:tcPr>
            <w:tcW w:w="1939" w:type="dxa"/>
            <w:vMerge/>
            <w:tcBorders>
              <w:top w:val="nil"/>
              <w:left w:val="single" w:sz="4" w:space="0" w:color="auto"/>
              <w:bottom w:val="single" w:sz="4" w:space="0" w:color="000000"/>
              <w:right w:val="single" w:sz="4" w:space="0" w:color="auto"/>
            </w:tcBorders>
            <w:vAlign w:val="center"/>
          </w:tcPr>
          <w:p w:rsidR="007721D9" w:rsidRDefault="007721D9">
            <w:pPr>
              <w:widowControl/>
              <w:jc w:val="left"/>
              <w:rPr>
                <w:rFonts w:ascii="宋体" w:eastAsia="宋体" w:hAnsi="宋体" w:cs="宋体"/>
                <w:kern w:val="0"/>
                <w:sz w:val="18"/>
                <w:szCs w:val="18"/>
              </w:rPr>
            </w:pP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人才培养</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19</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21</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14</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14</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68</w:t>
            </w:r>
          </w:p>
        </w:tc>
      </w:tr>
      <w:tr w:rsidR="007721D9">
        <w:trPr>
          <w:trHeight w:val="276"/>
        </w:trPr>
        <w:tc>
          <w:tcPr>
            <w:tcW w:w="1939" w:type="dxa"/>
            <w:tcBorders>
              <w:top w:val="nil"/>
              <w:left w:val="single" w:sz="4" w:space="0" w:color="auto"/>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象征与劝诫工具</w:t>
            </w: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号召</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5</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3</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9</w:t>
            </w:r>
          </w:p>
        </w:tc>
      </w:tr>
      <w:tr w:rsidR="007721D9">
        <w:trPr>
          <w:trHeight w:val="276"/>
        </w:trPr>
        <w:tc>
          <w:tcPr>
            <w:tcW w:w="1939" w:type="dxa"/>
            <w:vMerge w:val="restart"/>
            <w:tcBorders>
              <w:top w:val="nil"/>
              <w:left w:val="single" w:sz="4" w:space="0" w:color="auto"/>
              <w:bottom w:val="single" w:sz="4" w:space="0" w:color="000000"/>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学习工具</w:t>
            </w: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信息发布</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163</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87</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57</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19</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326</w:t>
            </w:r>
          </w:p>
        </w:tc>
      </w:tr>
      <w:tr w:rsidR="007721D9">
        <w:trPr>
          <w:trHeight w:val="276"/>
        </w:trPr>
        <w:tc>
          <w:tcPr>
            <w:tcW w:w="1939" w:type="dxa"/>
            <w:vMerge/>
            <w:tcBorders>
              <w:top w:val="nil"/>
              <w:left w:val="single" w:sz="4" w:space="0" w:color="auto"/>
              <w:bottom w:val="single" w:sz="4" w:space="0" w:color="000000"/>
              <w:right w:val="single" w:sz="4" w:space="0" w:color="auto"/>
            </w:tcBorders>
            <w:vAlign w:val="center"/>
          </w:tcPr>
          <w:p w:rsidR="007721D9" w:rsidRDefault="007721D9">
            <w:pPr>
              <w:widowControl/>
              <w:jc w:val="left"/>
              <w:rPr>
                <w:rFonts w:ascii="宋体" w:eastAsia="宋体" w:hAnsi="宋体" w:cs="宋体"/>
                <w:kern w:val="0"/>
                <w:sz w:val="18"/>
                <w:szCs w:val="18"/>
              </w:rPr>
            </w:pP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协商</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w:t>
            </w:r>
          </w:p>
        </w:tc>
      </w:tr>
      <w:tr w:rsidR="007721D9">
        <w:trPr>
          <w:trHeight w:val="276"/>
        </w:trPr>
        <w:tc>
          <w:tcPr>
            <w:tcW w:w="1939" w:type="dxa"/>
            <w:vMerge/>
            <w:tcBorders>
              <w:top w:val="nil"/>
              <w:left w:val="single" w:sz="4" w:space="0" w:color="auto"/>
              <w:bottom w:val="single" w:sz="4" w:space="0" w:color="000000"/>
              <w:right w:val="single" w:sz="4" w:space="0" w:color="auto"/>
            </w:tcBorders>
            <w:vAlign w:val="center"/>
          </w:tcPr>
          <w:p w:rsidR="007721D9" w:rsidRDefault="007721D9">
            <w:pPr>
              <w:widowControl/>
              <w:jc w:val="left"/>
              <w:rPr>
                <w:rFonts w:ascii="宋体" w:eastAsia="宋体" w:hAnsi="宋体" w:cs="宋体"/>
                <w:kern w:val="0"/>
                <w:sz w:val="18"/>
                <w:szCs w:val="18"/>
              </w:rPr>
            </w:pP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改革与优化</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w:t>
            </w:r>
          </w:p>
        </w:tc>
      </w:tr>
      <w:tr w:rsidR="007721D9">
        <w:trPr>
          <w:trHeight w:val="276"/>
        </w:trPr>
        <w:tc>
          <w:tcPr>
            <w:tcW w:w="1939" w:type="dxa"/>
            <w:tcBorders>
              <w:top w:val="nil"/>
              <w:left w:val="single" w:sz="4" w:space="0" w:color="auto"/>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自愿性工具</w:t>
            </w:r>
          </w:p>
        </w:tc>
        <w:tc>
          <w:tcPr>
            <w:tcW w:w="131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社会力量</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3</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1</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0</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4</w:t>
            </w:r>
          </w:p>
        </w:tc>
      </w:tr>
      <w:tr w:rsidR="007721D9">
        <w:trPr>
          <w:trHeight w:val="276"/>
        </w:trPr>
        <w:tc>
          <w:tcPr>
            <w:tcW w:w="325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7721D9" w:rsidRDefault="00A608B7">
            <w:pPr>
              <w:widowControl/>
              <w:jc w:val="center"/>
              <w:rPr>
                <w:rFonts w:ascii="宋体" w:eastAsia="宋体" w:hAnsi="宋体" w:cs="宋体"/>
                <w:kern w:val="0"/>
                <w:sz w:val="18"/>
                <w:szCs w:val="18"/>
              </w:rPr>
            </w:pPr>
            <w:r>
              <w:rPr>
                <w:rFonts w:ascii="宋体" w:eastAsia="宋体" w:hAnsi="宋体" w:cs="宋体" w:hint="eastAsia"/>
                <w:kern w:val="0"/>
                <w:sz w:val="18"/>
                <w:szCs w:val="18"/>
              </w:rPr>
              <w:t>合计</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widowControl/>
              <w:jc w:val="center"/>
              <w:rPr>
                <w:rFonts w:ascii="宋体" w:eastAsia="宋体" w:hAnsi="宋体"/>
                <w:sz w:val="18"/>
                <w:szCs w:val="18"/>
              </w:rPr>
            </w:pPr>
            <w:r>
              <w:rPr>
                <w:rFonts w:ascii="宋体" w:eastAsia="宋体" w:hAnsi="宋体" w:hint="eastAsia"/>
                <w:sz w:val="18"/>
                <w:szCs w:val="18"/>
              </w:rPr>
              <w:t>422</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jc w:val="center"/>
              <w:rPr>
                <w:rFonts w:ascii="宋体" w:eastAsia="宋体" w:hAnsi="宋体"/>
                <w:sz w:val="18"/>
                <w:szCs w:val="18"/>
              </w:rPr>
            </w:pPr>
            <w:r>
              <w:rPr>
                <w:rFonts w:ascii="宋体" w:eastAsia="宋体" w:hAnsi="宋体" w:hint="eastAsia"/>
                <w:sz w:val="18"/>
                <w:szCs w:val="18"/>
              </w:rPr>
              <w:t>228</w:t>
            </w:r>
          </w:p>
        </w:tc>
        <w:tc>
          <w:tcPr>
            <w:tcW w:w="1096" w:type="dxa"/>
            <w:tcBorders>
              <w:top w:val="nil"/>
              <w:left w:val="nil"/>
              <w:bottom w:val="single" w:sz="4" w:space="0" w:color="auto"/>
              <w:right w:val="single" w:sz="4" w:space="0" w:color="auto"/>
            </w:tcBorders>
            <w:shd w:val="clear" w:color="auto" w:fill="auto"/>
            <w:vAlign w:val="center"/>
          </w:tcPr>
          <w:p w:rsidR="007721D9" w:rsidRDefault="00A608B7">
            <w:pPr>
              <w:jc w:val="center"/>
              <w:rPr>
                <w:rFonts w:ascii="宋体" w:eastAsia="宋体" w:hAnsi="宋体"/>
                <w:sz w:val="18"/>
                <w:szCs w:val="18"/>
              </w:rPr>
            </w:pPr>
            <w:r>
              <w:rPr>
                <w:rFonts w:ascii="宋体" w:eastAsia="宋体" w:hAnsi="宋体" w:hint="eastAsia"/>
                <w:sz w:val="18"/>
                <w:szCs w:val="18"/>
              </w:rPr>
              <w:t>16</w:t>
            </w:r>
            <w:r>
              <w:rPr>
                <w:rFonts w:ascii="宋体" w:eastAsia="宋体" w:hAnsi="宋体"/>
                <w:sz w:val="18"/>
                <w:szCs w:val="18"/>
              </w:rPr>
              <w:t>9</w:t>
            </w:r>
          </w:p>
        </w:tc>
        <w:tc>
          <w:tcPr>
            <w:tcW w:w="1097" w:type="dxa"/>
            <w:tcBorders>
              <w:top w:val="nil"/>
              <w:left w:val="nil"/>
              <w:bottom w:val="single" w:sz="4" w:space="0" w:color="auto"/>
              <w:right w:val="single" w:sz="4" w:space="0" w:color="auto"/>
            </w:tcBorders>
            <w:shd w:val="clear" w:color="auto" w:fill="auto"/>
            <w:vAlign w:val="center"/>
          </w:tcPr>
          <w:p w:rsidR="007721D9" w:rsidRDefault="00A608B7">
            <w:pPr>
              <w:jc w:val="center"/>
              <w:rPr>
                <w:rFonts w:ascii="宋体" w:eastAsia="宋体" w:hAnsi="宋体"/>
                <w:sz w:val="18"/>
                <w:szCs w:val="18"/>
              </w:rPr>
            </w:pPr>
            <w:r>
              <w:rPr>
                <w:rFonts w:ascii="宋体" w:eastAsia="宋体" w:hAnsi="宋体" w:hint="eastAsia"/>
                <w:sz w:val="18"/>
                <w:szCs w:val="18"/>
              </w:rPr>
              <w:t>56</w:t>
            </w:r>
          </w:p>
        </w:tc>
        <w:tc>
          <w:tcPr>
            <w:tcW w:w="656" w:type="dxa"/>
            <w:tcBorders>
              <w:top w:val="nil"/>
              <w:left w:val="nil"/>
              <w:bottom w:val="single" w:sz="4" w:space="0" w:color="auto"/>
              <w:right w:val="single" w:sz="4" w:space="0" w:color="auto"/>
            </w:tcBorders>
            <w:shd w:val="clear" w:color="auto" w:fill="auto"/>
            <w:vAlign w:val="center"/>
          </w:tcPr>
          <w:p w:rsidR="007721D9" w:rsidRDefault="00A608B7">
            <w:pPr>
              <w:jc w:val="center"/>
              <w:rPr>
                <w:rFonts w:ascii="宋体" w:eastAsia="宋体" w:hAnsi="宋体"/>
                <w:sz w:val="18"/>
                <w:szCs w:val="18"/>
              </w:rPr>
            </w:pPr>
            <w:r>
              <w:rPr>
                <w:rFonts w:ascii="宋体" w:eastAsia="宋体" w:hAnsi="宋体" w:hint="eastAsia"/>
                <w:sz w:val="18"/>
                <w:szCs w:val="18"/>
              </w:rPr>
              <w:t>8</w:t>
            </w:r>
            <w:r>
              <w:rPr>
                <w:rFonts w:ascii="宋体" w:eastAsia="宋体" w:hAnsi="宋体"/>
                <w:sz w:val="18"/>
                <w:szCs w:val="18"/>
              </w:rPr>
              <w:t>75</w:t>
            </w:r>
          </w:p>
        </w:tc>
      </w:tr>
    </w:tbl>
    <w:p w:rsidR="007721D9" w:rsidRDefault="007721D9">
      <w:pPr>
        <w:rPr>
          <w:rStyle w:val="1"/>
          <w:rFonts w:ascii="宋体" w:eastAsia="宋体" w:hAnsi="宋体"/>
          <w:i w:val="0"/>
          <w:color w:val="auto"/>
          <w:szCs w:val="21"/>
        </w:rPr>
      </w:pPr>
    </w:p>
    <w:p w:rsidR="007721D9" w:rsidRDefault="00A608B7">
      <w:pPr>
        <w:ind w:firstLine="420"/>
        <w:rPr>
          <w:rFonts w:ascii="宋体" w:eastAsia="宋体" w:hAnsi="宋体"/>
        </w:rPr>
      </w:pPr>
      <w:r>
        <w:rPr>
          <w:rFonts w:ascii="宋体" w:eastAsia="宋体" w:hAnsi="宋体" w:hint="eastAsia"/>
          <w:highlight w:val="yellow"/>
        </w:rPr>
        <w:t>从表</w:t>
      </w:r>
      <w:r>
        <w:rPr>
          <w:rFonts w:ascii="宋体" w:eastAsia="宋体" w:hAnsi="宋体"/>
          <w:highlight w:val="yellow"/>
        </w:rPr>
        <w:t>3</w:t>
      </w:r>
      <w:r>
        <w:rPr>
          <w:rFonts w:ascii="宋体" w:eastAsia="宋体" w:hAnsi="宋体" w:hint="eastAsia"/>
          <w:highlight w:val="yellow"/>
        </w:rPr>
        <w:t>可知</w:t>
      </w:r>
      <w:r>
        <w:rPr>
          <w:rFonts w:ascii="宋体" w:eastAsia="宋体" w:hAnsi="宋体" w:hint="eastAsia"/>
        </w:rPr>
        <w:t>，学习工具、权威工具和激励工具是使用最多的3种政策工具，占据使用</w:t>
      </w:r>
      <w:r>
        <w:rPr>
          <w:rFonts w:ascii="宋体" w:eastAsia="宋体" w:hAnsi="宋体" w:hint="eastAsia"/>
          <w:highlight w:val="yellow"/>
        </w:rPr>
        <w:t>政策</w:t>
      </w:r>
      <w:r>
        <w:rPr>
          <w:rFonts w:ascii="宋体" w:eastAsia="宋体" w:hAnsi="宋体" w:hint="eastAsia"/>
        </w:rPr>
        <w:t>工具总数的</w:t>
      </w:r>
      <w:r>
        <w:rPr>
          <w:rFonts w:ascii="宋体" w:eastAsia="宋体" w:hAnsi="宋体"/>
        </w:rPr>
        <w:t>88</w:t>
      </w:r>
      <w:r>
        <w:rPr>
          <w:rFonts w:ascii="宋体" w:eastAsia="宋体" w:hAnsi="宋体" w:hint="eastAsia"/>
        </w:rPr>
        <w:t>.</w:t>
      </w:r>
      <w:r>
        <w:rPr>
          <w:rFonts w:ascii="宋体" w:eastAsia="宋体" w:hAnsi="宋体"/>
        </w:rPr>
        <w:t>69％</w:t>
      </w:r>
      <w:r>
        <w:rPr>
          <w:rFonts w:ascii="宋体" w:eastAsia="宋体" w:hAnsi="宋体" w:hint="eastAsia"/>
        </w:rPr>
        <w:t>；</w:t>
      </w:r>
      <w:r>
        <w:rPr>
          <w:rFonts w:ascii="宋体" w:eastAsia="宋体" w:hAnsi="宋体"/>
          <w:highlight w:val="yellow"/>
        </w:rPr>
        <w:t>政府</w:t>
      </w:r>
      <w:r>
        <w:rPr>
          <w:rFonts w:ascii="宋体" w:eastAsia="宋体" w:hAnsi="宋体" w:hint="eastAsia"/>
          <w:highlight w:val="yellow"/>
        </w:rPr>
        <w:t>通过</w:t>
      </w:r>
      <w:r>
        <w:rPr>
          <w:rFonts w:ascii="宋体" w:eastAsia="宋体" w:hAnsi="宋体" w:hint="eastAsia"/>
        </w:rPr>
        <w:t>信息发布等学习工具来</w:t>
      </w:r>
      <w:r>
        <w:rPr>
          <w:rFonts w:ascii="宋体" w:eastAsia="宋体" w:hAnsi="宋体"/>
        </w:rPr>
        <w:t>管制和要求</w:t>
      </w:r>
      <w:r>
        <w:rPr>
          <w:rFonts w:ascii="宋体" w:eastAsia="宋体" w:hAnsi="宋体" w:hint="eastAsia"/>
        </w:rPr>
        <w:t>高等学校或科研机构</w:t>
      </w:r>
      <w:r>
        <w:rPr>
          <w:rFonts w:ascii="宋体" w:eastAsia="宋体" w:hAnsi="宋体"/>
        </w:rPr>
        <w:t>，而</w:t>
      </w:r>
      <w:r>
        <w:rPr>
          <w:rFonts w:ascii="宋体" w:eastAsia="宋体" w:hAnsi="宋体" w:hint="eastAsia"/>
        </w:rPr>
        <w:t>后者</w:t>
      </w:r>
      <w:r>
        <w:rPr>
          <w:rFonts w:ascii="宋体" w:eastAsia="宋体" w:hAnsi="宋体"/>
        </w:rPr>
        <w:t>对科教政策</w:t>
      </w:r>
      <w:r>
        <w:rPr>
          <w:rFonts w:ascii="宋体" w:eastAsia="宋体" w:hAnsi="宋体" w:hint="eastAsia"/>
        </w:rPr>
        <w:t>以</w:t>
      </w:r>
      <w:r>
        <w:rPr>
          <w:rFonts w:ascii="宋体" w:eastAsia="宋体" w:hAnsi="宋体"/>
        </w:rPr>
        <w:t>被动学习领会</w:t>
      </w:r>
      <w:r>
        <w:rPr>
          <w:rFonts w:ascii="宋体" w:eastAsia="宋体" w:hAnsi="宋体" w:hint="eastAsia"/>
        </w:rPr>
        <w:t>和贯彻为主</w:t>
      </w:r>
      <w:r>
        <w:rPr>
          <w:rFonts w:ascii="宋体" w:eastAsia="宋体" w:hAnsi="宋体"/>
        </w:rPr>
        <w:t>。</w:t>
      </w:r>
      <w:r>
        <w:rPr>
          <w:rFonts w:ascii="宋体" w:eastAsia="宋体" w:hAnsi="宋体" w:hint="eastAsia"/>
        </w:rPr>
        <w:t>从其他工具的使用情况来看，</w:t>
      </w:r>
      <w:r>
        <w:rPr>
          <w:rFonts w:ascii="宋体" w:eastAsia="宋体" w:hAnsi="宋体"/>
        </w:rPr>
        <w:t>能力建设工具使用</w:t>
      </w:r>
      <w:r>
        <w:rPr>
          <w:rFonts w:ascii="宋体" w:eastAsia="宋体" w:hAnsi="宋体"/>
          <w:highlight w:val="yellow"/>
        </w:rPr>
        <w:t>相对</w:t>
      </w:r>
      <w:r>
        <w:rPr>
          <w:rFonts w:ascii="宋体" w:eastAsia="宋体" w:hAnsi="宋体" w:hint="eastAsia"/>
        </w:rPr>
        <w:t>较少</w:t>
      </w:r>
      <w:r>
        <w:rPr>
          <w:rFonts w:ascii="宋体" w:eastAsia="宋体" w:hAnsi="宋体"/>
        </w:rPr>
        <w:t>，占</w:t>
      </w:r>
      <w:r>
        <w:rPr>
          <w:rFonts w:ascii="宋体" w:eastAsia="宋体" w:hAnsi="宋体" w:hint="eastAsia"/>
        </w:rPr>
        <w:t>9</w:t>
      </w:r>
      <w:r>
        <w:rPr>
          <w:rFonts w:ascii="宋体" w:eastAsia="宋体" w:hAnsi="宋体"/>
        </w:rPr>
        <w:t>.03％</w:t>
      </w:r>
      <w:r>
        <w:rPr>
          <w:rFonts w:ascii="宋体" w:eastAsia="宋体" w:hAnsi="宋体" w:hint="eastAsia"/>
        </w:rPr>
        <w:t>；</w:t>
      </w:r>
      <w:r>
        <w:rPr>
          <w:rFonts w:ascii="宋体" w:eastAsia="宋体" w:hAnsi="宋体"/>
        </w:rPr>
        <w:t>象征与劝诫工具、自愿性工具</w:t>
      </w:r>
      <w:r>
        <w:rPr>
          <w:rFonts w:ascii="宋体" w:eastAsia="宋体" w:hAnsi="宋体" w:hint="eastAsia"/>
          <w:highlight w:val="yellow"/>
        </w:rPr>
        <w:t>的</w:t>
      </w:r>
      <w:r>
        <w:rPr>
          <w:rFonts w:ascii="宋体" w:eastAsia="宋体" w:hAnsi="宋体"/>
          <w:highlight w:val="yellow"/>
        </w:rPr>
        <w:t>使用</w:t>
      </w:r>
      <w:r>
        <w:rPr>
          <w:rFonts w:ascii="宋体" w:eastAsia="宋体" w:hAnsi="宋体" w:hint="eastAsia"/>
          <w:highlight w:val="yellow"/>
        </w:rPr>
        <w:t>属</w:t>
      </w:r>
      <w:r>
        <w:rPr>
          <w:rFonts w:ascii="宋体" w:eastAsia="宋体" w:hAnsi="宋体"/>
        </w:rPr>
        <w:t>凤毛麟角，</w:t>
      </w:r>
      <w:r>
        <w:rPr>
          <w:rFonts w:ascii="宋体" w:eastAsia="宋体" w:hAnsi="宋体" w:hint="eastAsia"/>
        </w:rPr>
        <w:t>仅</w:t>
      </w:r>
      <w:r>
        <w:rPr>
          <w:rFonts w:ascii="宋体" w:eastAsia="宋体" w:hAnsi="宋体"/>
        </w:rPr>
        <w:t>占</w:t>
      </w:r>
      <w:r>
        <w:rPr>
          <w:rFonts w:ascii="宋体" w:eastAsia="宋体" w:hAnsi="宋体" w:hint="eastAsia"/>
          <w:highlight w:val="yellow"/>
        </w:rPr>
        <w:t>使用</w:t>
      </w:r>
      <w:r>
        <w:rPr>
          <w:rFonts w:ascii="宋体" w:eastAsia="宋体" w:hAnsi="宋体" w:hint="eastAsia"/>
        </w:rPr>
        <w:t>政策工具总数的1</w:t>
      </w:r>
      <w:r>
        <w:rPr>
          <w:rFonts w:ascii="宋体" w:eastAsia="宋体" w:hAnsi="宋体"/>
        </w:rPr>
        <w:t>.49％。</w:t>
      </w:r>
    </w:p>
    <w:p w:rsidR="007721D9" w:rsidRDefault="00A608B7">
      <w:pPr>
        <w:ind w:firstLine="420"/>
        <w:rPr>
          <w:rFonts w:ascii="宋体" w:eastAsia="宋体" w:hAnsi="宋体"/>
        </w:rPr>
      </w:pPr>
      <w:r>
        <w:rPr>
          <w:rFonts w:ascii="宋体" w:eastAsia="宋体" w:hAnsi="宋体"/>
        </w:rPr>
        <w:t>从科教</w:t>
      </w:r>
      <w:r>
        <w:rPr>
          <w:rFonts w:ascii="宋体" w:eastAsia="宋体" w:hAnsi="宋体" w:hint="eastAsia"/>
        </w:rPr>
        <w:t>融合主题角度来看，内部融合、机构联合、过程整合、功能耦合</w:t>
      </w:r>
      <w:r>
        <w:rPr>
          <w:rFonts w:ascii="宋体" w:eastAsia="宋体" w:hAnsi="宋体" w:hint="eastAsia"/>
          <w:highlight w:val="yellow"/>
        </w:rPr>
        <w:t>方面依次</w:t>
      </w:r>
      <w:r>
        <w:rPr>
          <w:rFonts w:ascii="宋体" w:eastAsia="宋体" w:hAnsi="宋体" w:hint="eastAsia"/>
        </w:rPr>
        <w:t>使用政策工具数越来越少，</w:t>
      </w:r>
      <w:r>
        <w:rPr>
          <w:rFonts w:ascii="宋体" w:eastAsia="宋体" w:hAnsi="宋体" w:hint="eastAsia"/>
          <w:highlight w:val="yellow"/>
        </w:rPr>
        <w:t>占比分别为</w:t>
      </w:r>
      <w:r>
        <w:rPr>
          <w:rFonts w:ascii="宋体" w:eastAsia="宋体" w:hAnsi="宋体"/>
        </w:rPr>
        <w:t>48.23％</w:t>
      </w:r>
      <w:r>
        <w:rPr>
          <w:rFonts w:ascii="宋体" w:eastAsia="宋体" w:hAnsi="宋体" w:hint="eastAsia"/>
        </w:rPr>
        <w:t>、</w:t>
      </w:r>
      <w:r>
        <w:rPr>
          <w:rFonts w:ascii="宋体" w:eastAsia="宋体" w:hAnsi="宋体"/>
        </w:rPr>
        <w:t>26.06%</w:t>
      </w:r>
      <w:r>
        <w:rPr>
          <w:rFonts w:ascii="宋体" w:eastAsia="宋体" w:hAnsi="宋体" w:hint="eastAsia"/>
        </w:rPr>
        <w:t>、</w:t>
      </w:r>
      <w:r>
        <w:rPr>
          <w:rFonts w:ascii="宋体" w:eastAsia="宋体" w:hAnsi="宋体"/>
        </w:rPr>
        <w:t>19</w:t>
      </w:r>
      <w:r>
        <w:rPr>
          <w:rFonts w:ascii="宋体" w:eastAsia="宋体" w:hAnsi="宋体" w:hint="eastAsia"/>
        </w:rPr>
        <w:t>.</w:t>
      </w:r>
      <w:r>
        <w:rPr>
          <w:rFonts w:ascii="宋体" w:eastAsia="宋体" w:hAnsi="宋体"/>
        </w:rPr>
        <w:t>31%</w:t>
      </w:r>
      <w:r>
        <w:rPr>
          <w:rFonts w:ascii="宋体" w:eastAsia="宋体" w:hAnsi="宋体" w:hint="eastAsia"/>
        </w:rPr>
        <w:t>和</w:t>
      </w:r>
      <w:r>
        <w:rPr>
          <w:rFonts w:ascii="宋体" w:eastAsia="宋体" w:hAnsi="宋体"/>
        </w:rPr>
        <w:t>6.40%</w:t>
      </w:r>
      <w:r>
        <w:rPr>
          <w:rFonts w:ascii="宋体" w:eastAsia="宋体" w:hAnsi="宋体" w:hint="eastAsia"/>
        </w:rPr>
        <w:t>，这从一个侧面显示科教融合政策重视程度相对越来越弱。从</w:t>
      </w:r>
      <w:r>
        <w:rPr>
          <w:rFonts w:ascii="宋体" w:eastAsia="宋体" w:hAnsi="宋体" w:hint="eastAsia"/>
          <w:highlight w:val="yellow"/>
        </w:rPr>
        <w:t>科教融合</w:t>
      </w:r>
      <w:r>
        <w:rPr>
          <w:rFonts w:ascii="宋体" w:eastAsia="宋体" w:hAnsi="宋体" w:hint="eastAsia"/>
        </w:rPr>
        <w:t>政策内部使用政策工具的分布情况来看，</w:t>
      </w:r>
      <w:r>
        <w:rPr>
          <w:rFonts w:ascii="宋体" w:eastAsia="宋体" w:hAnsi="宋体"/>
        </w:rPr>
        <w:t>内部融合</w:t>
      </w:r>
      <w:r>
        <w:rPr>
          <w:rFonts w:ascii="宋体" w:eastAsia="宋体" w:hAnsi="宋体" w:hint="eastAsia"/>
        </w:rPr>
        <w:t>、</w:t>
      </w:r>
      <w:r>
        <w:rPr>
          <w:rFonts w:ascii="宋体" w:eastAsia="宋体" w:hAnsi="宋体"/>
        </w:rPr>
        <w:t>机构联合、过程整合</w:t>
      </w:r>
      <w:r>
        <w:rPr>
          <w:rFonts w:ascii="宋体" w:eastAsia="宋体" w:hAnsi="宋体" w:hint="eastAsia"/>
        </w:rPr>
        <w:t>与总体工具分布基本一致</w:t>
      </w:r>
      <w:r>
        <w:rPr>
          <w:rFonts w:ascii="宋体" w:eastAsia="宋体" w:hAnsi="宋体"/>
        </w:rPr>
        <w:t>，</w:t>
      </w:r>
      <w:r>
        <w:rPr>
          <w:rFonts w:ascii="宋体" w:eastAsia="宋体" w:hAnsi="宋体" w:hint="eastAsia"/>
        </w:rPr>
        <w:t>即</w:t>
      </w:r>
      <w:r>
        <w:rPr>
          <w:rFonts w:ascii="宋体" w:eastAsia="宋体" w:hAnsi="宋体"/>
        </w:rPr>
        <w:t>学习工具和权威工具使用</w:t>
      </w:r>
      <w:r>
        <w:rPr>
          <w:rFonts w:ascii="宋体" w:eastAsia="宋体" w:hAnsi="宋体" w:hint="eastAsia"/>
        </w:rPr>
        <w:t>频繁</w:t>
      </w:r>
      <w:r>
        <w:rPr>
          <w:rFonts w:ascii="宋体" w:eastAsia="宋体" w:hAnsi="宋体"/>
        </w:rPr>
        <w:t>。</w:t>
      </w:r>
    </w:p>
    <w:p w:rsidR="007721D9" w:rsidRDefault="00A608B7">
      <w:pPr>
        <w:rPr>
          <w:rStyle w:val="1"/>
          <w:rFonts w:ascii="宋体" w:eastAsia="宋体" w:hAnsi="宋体"/>
          <w:b/>
          <w:i w:val="0"/>
          <w:color w:val="auto"/>
          <w:szCs w:val="21"/>
        </w:rPr>
      </w:pPr>
      <w:r>
        <w:rPr>
          <w:rStyle w:val="1"/>
          <w:rFonts w:ascii="宋体" w:eastAsia="宋体" w:hAnsi="宋体" w:hint="eastAsia"/>
          <w:b/>
          <w:i w:val="0"/>
          <w:color w:val="auto"/>
          <w:szCs w:val="21"/>
        </w:rPr>
        <w:t>4 研究结论</w:t>
      </w:r>
    </w:p>
    <w:p w:rsidR="007721D9" w:rsidRDefault="00A608B7">
      <w:pPr>
        <w:rPr>
          <w:rStyle w:val="1"/>
          <w:rFonts w:ascii="宋体" w:eastAsia="宋体" w:hAnsi="宋体"/>
          <w:bCs/>
          <w:i w:val="0"/>
          <w:color w:val="auto"/>
          <w:szCs w:val="21"/>
        </w:rPr>
      </w:pPr>
      <w:r>
        <w:rPr>
          <w:rStyle w:val="1"/>
          <w:rFonts w:ascii="宋体" w:eastAsia="宋体" w:hAnsi="宋体" w:hint="eastAsia"/>
          <w:bCs/>
          <w:i w:val="0"/>
          <w:color w:val="auto"/>
          <w:szCs w:val="21"/>
        </w:rPr>
        <w:t>4.1 内部融合政策学习工具和权威工具应用过多，且以教育部政策为主</w:t>
      </w:r>
    </w:p>
    <w:p w:rsidR="007721D9" w:rsidRDefault="00A608B7">
      <w:pPr>
        <w:ind w:firstLine="420"/>
        <w:rPr>
          <w:rFonts w:ascii="宋体" w:eastAsia="宋体" w:hAnsi="宋体"/>
        </w:rPr>
      </w:pPr>
      <w:r>
        <w:rPr>
          <w:rFonts w:ascii="宋体" w:eastAsia="宋体" w:hAnsi="宋体" w:hint="eastAsia"/>
          <w:iCs/>
        </w:rPr>
        <w:lastRenderedPageBreak/>
        <w:t>从政策样本数量统计结果来看，在</w:t>
      </w:r>
      <w:r>
        <w:rPr>
          <w:rFonts w:ascii="宋体" w:eastAsia="宋体" w:hAnsi="宋体"/>
          <w:iCs/>
        </w:rPr>
        <w:t>346</w:t>
      </w:r>
      <w:r>
        <w:rPr>
          <w:rFonts w:ascii="宋体" w:eastAsia="宋体" w:hAnsi="宋体" w:hint="eastAsia"/>
          <w:iCs/>
        </w:rPr>
        <w:t>份政策样本中，内部融合政策有</w:t>
      </w:r>
      <w:r>
        <w:rPr>
          <w:rFonts w:ascii="宋体" w:eastAsia="宋体" w:hAnsi="宋体"/>
          <w:iCs/>
        </w:rPr>
        <w:t>172</w:t>
      </w:r>
      <w:r>
        <w:rPr>
          <w:rFonts w:ascii="宋体" w:eastAsia="宋体" w:hAnsi="宋体" w:hint="eastAsia"/>
          <w:iCs/>
        </w:rPr>
        <w:t>份之多，占政策样本数接近一，为</w:t>
      </w:r>
      <w:r>
        <w:rPr>
          <w:rFonts w:ascii="宋体" w:eastAsia="宋体" w:hAnsi="宋体"/>
          <w:iCs/>
        </w:rPr>
        <w:t>49.71%</w:t>
      </w:r>
      <w:r>
        <w:rPr>
          <w:rFonts w:ascii="宋体" w:eastAsia="宋体" w:hAnsi="宋体" w:hint="eastAsia"/>
          <w:iCs/>
        </w:rPr>
        <w:t>；且</w:t>
      </w:r>
      <w:r>
        <w:rPr>
          <w:rFonts w:ascii="宋体" w:eastAsia="宋体" w:hAnsi="宋体" w:hint="eastAsia"/>
          <w:iCs/>
          <w:highlight w:val="yellow"/>
        </w:rPr>
        <w:t>这类政策的</w:t>
      </w:r>
      <w:r>
        <w:rPr>
          <w:rFonts w:ascii="宋体" w:eastAsia="宋体" w:hAnsi="宋体" w:hint="eastAsia"/>
          <w:iCs/>
        </w:rPr>
        <w:t>发文机构主要来自于教育部，共有</w:t>
      </w:r>
      <w:r>
        <w:rPr>
          <w:rFonts w:ascii="宋体" w:eastAsia="宋体" w:hAnsi="宋体"/>
          <w:iCs/>
        </w:rPr>
        <w:t>104</w:t>
      </w:r>
      <w:r>
        <w:rPr>
          <w:rFonts w:ascii="宋体" w:eastAsia="宋体" w:hAnsi="宋体" w:hint="eastAsia"/>
          <w:iCs/>
        </w:rPr>
        <w:t>份，占比为60.47%。从政策工具频度统计分析来看，学习工具和权威工具的占比分别为</w:t>
      </w:r>
      <w:r>
        <w:rPr>
          <w:rFonts w:ascii="宋体" w:eastAsia="宋体" w:hAnsi="宋体"/>
          <w:iCs/>
        </w:rPr>
        <w:t>37.79%</w:t>
      </w:r>
      <w:r>
        <w:rPr>
          <w:rFonts w:ascii="宋体" w:eastAsia="宋体" w:hAnsi="宋体" w:hint="eastAsia"/>
          <w:iCs/>
        </w:rPr>
        <w:t>和</w:t>
      </w:r>
      <w:r>
        <w:rPr>
          <w:rFonts w:ascii="宋体" w:eastAsia="宋体" w:hAnsi="宋体"/>
          <w:iCs/>
        </w:rPr>
        <w:t>32.26%</w:t>
      </w:r>
      <w:r>
        <w:rPr>
          <w:rFonts w:ascii="宋体" w:eastAsia="宋体" w:hAnsi="宋体" w:hint="eastAsia"/>
          <w:iCs/>
        </w:rPr>
        <w:t>，且权威工具经常与管制和要求工具联合使用。在我国的科教发展历程中，经历过多次机构功能调整，其中大学功能的调整尤为频繁：新中国成立后，受到前苏联集中型科技体制的影响，单独设置科学院系统承担主要的科学和技术研究，高校调整为以教学为主的学术机构，并未能确立其主体地位于国家的知识创新体系中；</w:t>
      </w:r>
      <w:r>
        <w:rPr>
          <w:rFonts w:ascii="宋体" w:eastAsia="宋体" w:hAnsi="宋体"/>
          <w:iCs/>
        </w:rPr>
        <w:t>1977年7月，</w:t>
      </w:r>
      <w:r>
        <w:rPr>
          <w:rFonts w:ascii="宋体" w:eastAsia="宋体" w:hAnsi="宋体" w:hint="eastAsia"/>
          <w:iCs/>
        </w:rPr>
        <w:t>邓小平同志提出：“重点大学是办教育、办科研的中心”，自此高校真正开始科教内部融合工作，并在</w:t>
      </w:r>
      <w:r>
        <w:rPr>
          <w:rFonts w:ascii="宋体" w:eastAsia="宋体" w:hAnsi="宋体"/>
          <w:iCs/>
        </w:rPr>
        <w:t>1985年发布科技</w:t>
      </w:r>
      <w:r>
        <w:rPr>
          <w:rFonts w:ascii="宋体" w:eastAsia="宋体" w:hAnsi="宋体" w:hint="eastAsia"/>
          <w:iCs/>
        </w:rPr>
        <w:t>和</w:t>
      </w:r>
      <w:r>
        <w:rPr>
          <w:rFonts w:ascii="宋体" w:eastAsia="宋体" w:hAnsi="宋体"/>
          <w:iCs/>
        </w:rPr>
        <w:t>教育体制改革的决定</w:t>
      </w:r>
      <w:r>
        <w:rPr>
          <w:rFonts w:ascii="宋体" w:eastAsia="宋体" w:hAnsi="宋体" w:hint="eastAsia"/>
          <w:iCs/>
        </w:rPr>
        <w:t>，</w:t>
      </w:r>
      <w:r>
        <w:rPr>
          <w:rFonts w:ascii="宋体" w:eastAsia="宋体" w:hAnsi="宋体" w:hint="eastAsia"/>
          <w:iCs/>
          <w:highlight w:val="yellow"/>
        </w:rPr>
        <w:t>从而确认了</w:t>
      </w:r>
      <w:r>
        <w:rPr>
          <w:rFonts w:ascii="宋体" w:eastAsia="宋体" w:hAnsi="宋体" w:hint="eastAsia"/>
          <w:iCs/>
        </w:rPr>
        <w:t>高等学校知识创新主体的地位，巩固了高校</w:t>
      </w:r>
      <w:r>
        <w:rPr>
          <w:rFonts w:ascii="宋体" w:eastAsia="宋体" w:hAnsi="宋体"/>
          <w:iCs/>
        </w:rPr>
        <w:t>科教</w:t>
      </w:r>
      <w:r>
        <w:rPr>
          <w:rFonts w:ascii="宋体" w:eastAsia="宋体" w:hAnsi="宋体" w:hint="eastAsia"/>
          <w:iCs/>
        </w:rPr>
        <w:t>内部融合；经过多次</w:t>
      </w:r>
      <w:r>
        <w:rPr>
          <w:rFonts w:ascii="宋体" w:eastAsia="宋体" w:hAnsi="宋体"/>
        </w:rPr>
        <w:t>以国</w:t>
      </w:r>
      <w:r>
        <w:rPr>
          <w:rFonts w:ascii="宋体" w:eastAsia="宋体" w:hAnsi="宋体" w:hint="eastAsia"/>
        </w:rPr>
        <w:t>家意志为主导</w:t>
      </w:r>
      <w:r>
        <w:rPr>
          <w:rFonts w:ascii="宋体" w:eastAsia="宋体" w:hAnsi="宋体" w:hint="eastAsia"/>
          <w:iCs/>
        </w:rPr>
        <w:t>的功能定位调整，且</w:t>
      </w:r>
      <w:r>
        <w:rPr>
          <w:rFonts w:ascii="宋体" w:eastAsia="宋体" w:hAnsi="宋体" w:hint="eastAsia"/>
        </w:rPr>
        <w:t>由于政策工具主要采用管制和要求工具</w:t>
      </w:r>
      <w:r>
        <w:rPr>
          <w:rFonts w:ascii="宋体" w:eastAsia="宋体" w:hAnsi="宋体" w:hint="eastAsia"/>
          <w:iCs/>
        </w:rPr>
        <w:t>，</w:t>
      </w:r>
      <w:r>
        <w:rPr>
          <w:rFonts w:ascii="宋体" w:eastAsia="宋体" w:hAnsi="宋体"/>
        </w:rPr>
        <w:t>高</w:t>
      </w:r>
      <w:r>
        <w:rPr>
          <w:rFonts w:ascii="宋体" w:eastAsia="宋体" w:hAnsi="宋体" w:hint="eastAsia"/>
        </w:rPr>
        <w:t>校和科研机构的</w:t>
      </w:r>
      <w:r>
        <w:rPr>
          <w:rFonts w:ascii="宋体" w:eastAsia="宋体" w:hAnsi="宋体"/>
        </w:rPr>
        <w:t>管理</w:t>
      </w:r>
      <w:r>
        <w:rPr>
          <w:rFonts w:ascii="宋体" w:eastAsia="宋体" w:hAnsi="宋体" w:hint="eastAsia"/>
        </w:rPr>
        <w:t>，特别是在科教内部融合上没有表现出相应的自主意识和主动性，而主要考虑如何学习领会上级主管部门的精神，把管制、要求和规定事项等做好，从而导致内部</w:t>
      </w:r>
      <w:r>
        <w:rPr>
          <w:rFonts w:ascii="宋体" w:eastAsia="宋体" w:hAnsi="宋体" w:hint="eastAsia"/>
          <w:highlight w:val="yellow"/>
        </w:rPr>
        <w:t>科教</w:t>
      </w:r>
      <w:r>
        <w:rPr>
          <w:rFonts w:ascii="宋体" w:eastAsia="宋体" w:hAnsi="宋体" w:hint="eastAsia"/>
        </w:rPr>
        <w:t>融合缺乏特色。</w:t>
      </w:r>
    </w:p>
    <w:p w:rsidR="007721D9" w:rsidRDefault="00A608B7">
      <w:pPr>
        <w:rPr>
          <w:rStyle w:val="1"/>
          <w:rFonts w:ascii="宋体" w:eastAsia="宋体" w:hAnsi="宋体"/>
          <w:bCs/>
          <w:i w:val="0"/>
          <w:iCs w:val="0"/>
          <w:color w:val="auto"/>
        </w:rPr>
      </w:pPr>
      <w:r>
        <w:rPr>
          <w:rStyle w:val="1"/>
          <w:rFonts w:ascii="宋体" w:eastAsia="宋体" w:hAnsi="宋体" w:hint="eastAsia"/>
          <w:bCs/>
          <w:i w:val="0"/>
          <w:color w:val="auto"/>
          <w:szCs w:val="21"/>
        </w:rPr>
        <w:t>4.2 机构联合政策学习工具和权威工具应用频繁，其中自愿性工具应用相对不足</w:t>
      </w:r>
    </w:p>
    <w:p w:rsidR="007721D9" w:rsidRDefault="00A608B7">
      <w:pPr>
        <w:ind w:firstLine="420"/>
        <w:rPr>
          <w:rFonts w:ascii="宋体" w:eastAsia="宋体" w:hAnsi="宋体"/>
          <w:iCs/>
        </w:rPr>
      </w:pPr>
      <w:r>
        <w:rPr>
          <w:rFonts w:ascii="宋体" w:eastAsia="宋体" w:hAnsi="宋体" w:hint="eastAsia"/>
          <w:iCs/>
        </w:rPr>
        <w:t>从政策样本数量统计分析来看，</w:t>
      </w:r>
      <w:r>
        <w:rPr>
          <w:rFonts w:ascii="宋体" w:eastAsia="宋体" w:hAnsi="宋体" w:hint="eastAsia"/>
        </w:rPr>
        <w:t>机构联合</w:t>
      </w:r>
      <w:r>
        <w:rPr>
          <w:rFonts w:ascii="宋体" w:eastAsia="宋体" w:hAnsi="宋体" w:hint="eastAsia"/>
          <w:iCs/>
        </w:rPr>
        <w:t>政策样本数量仅次于内部融合政策，共有</w:t>
      </w:r>
      <w:r>
        <w:rPr>
          <w:rFonts w:ascii="宋体" w:eastAsia="宋体" w:hAnsi="宋体"/>
          <w:iCs/>
        </w:rPr>
        <w:t>92</w:t>
      </w:r>
      <w:r>
        <w:rPr>
          <w:rFonts w:ascii="宋体" w:eastAsia="宋体" w:hAnsi="宋体" w:hint="eastAsia"/>
          <w:iCs/>
        </w:rPr>
        <w:t>份，占政策样本总数比例为</w:t>
      </w:r>
      <w:r>
        <w:rPr>
          <w:rFonts w:ascii="宋体" w:eastAsia="宋体" w:hAnsi="宋体"/>
          <w:iCs/>
        </w:rPr>
        <w:t>26.59%</w:t>
      </w:r>
      <w:r>
        <w:rPr>
          <w:rFonts w:ascii="宋体" w:eastAsia="宋体" w:hAnsi="宋体" w:hint="eastAsia"/>
          <w:iCs/>
        </w:rPr>
        <w:t>；对比内部融合政策数量占比</w:t>
      </w:r>
      <w:r>
        <w:rPr>
          <w:rFonts w:ascii="宋体" w:eastAsia="宋体" w:hAnsi="宋体"/>
          <w:iCs/>
        </w:rPr>
        <w:t>，</w:t>
      </w:r>
      <w:r>
        <w:rPr>
          <w:rFonts w:ascii="宋体" w:eastAsia="宋体" w:hAnsi="宋体" w:hint="eastAsia"/>
          <w:iCs/>
        </w:rPr>
        <w:t>机构联合所占比例略强于前者的一半。从政策数量上来说，我国的科教融合政策对于内部融合重视程度远远大于机构联合政策。从政策工具</w:t>
      </w:r>
      <w:r>
        <w:rPr>
          <w:rFonts w:ascii="宋体" w:eastAsia="宋体" w:hAnsi="宋体" w:hint="eastAsia"/>
          <w:iCs/>
          <w:highlight w:val="yellow"/>
        </w:rPr>
        <w:t>使用</w:t>
      </w:r>
      <w:r>
        <w:rPr>
          <w:rFonts w:ascii="宋体" w:eastAsia="宋体" w:hAnsi="宋体" w:hint="eastAsia"/>
          <w:iCs/>
        </w:rPr>
        <w:t>频度统计分析来看，主要采用了学习工具和权威工具，占比分别为</w:t>
      </w:r>
      <w:r>
        <w:rPr>
          <w:rFonts w:ascii="宋体" w:eastAsia="宋体" w:hAnsi="宋体"/>
          <w:iCs/>
        </w:rPr>
        <w:t>38.16%和30.70%</w:t>
      </w:r>
      <w:r>
        <w:rPr>
          <w:rFonts w:ascii="宋体" w:eastAsia="宋体" w:hAnsi="宋体" w:hint="eastAsia"/>
          <w:iCs/>
        </w:rPr>
        <w:t>。值得注意的是，</w:t>
      </w:r>
      <w:r>
        <w:rPr>
          <w:rFonts w:ascii="宋体" w:eastAsia="宋体" w:hAnsi="宋体" w:hint="eastAsia"/>
          <w:iCs/>
          <w:highlight w:val="yellow"/>
        </w:rPr>
        <w:t>知识创新</w:t>
      </w:r>
      <w:r>
        <w:rPr>
          <w:rFonts w:ascii="宋体" w:eastAsia="宋体" w:hAnsi="宋体" w:hint="eastAsia"/>
          <w:iCs/>
        </w:rPr>
        <w:t>机构联合的自愿性工具甚至没有使用到，应用相对不足。</w:t>
      </w:r>
      <w:r>
        <w:rPr>
          <w:rFonts w:ascii="宋体" w:eastAsia="宋体" w:hAnsi="宋体"/>
          <w:iCs/>
        </w:rPr>
        <w:t>1997年</w:t>
      </w:r>
      <w:r>
        <w:rPr>
          <w:rFonts w:ascii="宋体" w:eastAsia="宋体" w:hAnsi="宋体" w:hint="eastAsia"/>
          <w:iCs/>
        </w:rPr>
        <w:t>以</w:t>
      </w:r>
      <w:r>
        <w:rPr>
          <w:rFonts w:ascii="宋体" w:eastAsia="宋体" w:hAnsi="宋体"/>
          <w:iCs/>
        </w:rPr>
        <w:t>后，</w:t>
      </w:r>
      <w:r>
        <w:rPr>
          <w:rFonts w:ascii="宋体" w:eastAsia="宋体" w:hAnsi="宋体" w:hint="eastAsia"/>
          <w:iCs/>
        </w:rPr>
        <w:t>中科院和</w:t>
      </w:r>
      <w:r>
        <w:rPr>
          <w:rFonts w:ascii="宋体" w:eastAsia="宋体" w:hAnsi="宋体"/>
          <w:iCs/>
        </w:rPr>
        <w:t>高校先后进行多项</w:t>
      </w:r>
      <w:r>
        <w:rPr>
          <w:rFonts w:ascii="宋体" w:eastAsia="宋体" w:hAnsi="宋体" w:hint="eastAsia"/>
          <w:iCs/>
        </w:rPr>
        <w:t>知识</w:t>
      </w:r>
      <w:r>
        <w:rPr>
          <w:rFonts w:ascii="宋体" w:eastAsia="宋体" w:hAnsi="宋体"/>
          <w:iCs/>
        </w:rPr>
        <w:t>创新工程</w:t>
      </w:r>
      <w:r>
        <w:rPr>
          <w:rFonts w:ascii="宋体" w:eastAsia="宋体" w:hAnsi="宋体" w:hint="eastAsia"/>
          <w:iCs/>
        </w:rPr>
        <w:t>建设，其目的是通过强有力的能力建设促进我国知识创新系统发展，但同时也造成了我国知识创新体系建设在指导思想和实践操作上主要是以“工程”形式来驱动的，使得知识创新具有显著的“工程”化路径特征，却在基础研究领域中的自由探索中水土不服；另外，从实施情况来看，所涵盖的高校与科研机构均出现不同程度的固化倾向，正是由于“自上而下”针对固定机构的单一化激励，不仅没有充分发挥出各创新主体和机构的联合互动性，甚至在人才培养等方面存在争夺资源的正面竞争，因而使得</w:t>
      </w:r>
      <w:r>
        <w:rPr>
          <w:rFonts w:ascii="宋体" w:eastAsia="宋体" w:hAnsi="宋体" w:hint="eastAsia"/>
          <w:iCs/>
          <w:highlight w:val="yellow"/>
        </w:rPr>
        <w:t>知识创新</w:t>
      </w:r>
      <w:r>
        <w:rPr>
          <w:rFonts w:ascii="宋体" w:eastAsia="宋体" w:hAnsi="宋体" w:hint="eastAsia"/>
          <w:iCs/>
        </w:rPr>
        <w:t>机构联合的可能性进一步降低。</w:t>
      </w:r>
    </w:p>
    <w:p w:rsidR="007721D9" w:rsidRDefault="00A608B7">
      <w:pPr>
        <w:pStyle w:val="af4"/>
        <w:jc w:val="left"/>
        <w:rPr>
          <w:rStyle w:val="1"/>
          <w:rFonts w:ascii="宋体" w:eastAsia="宋体" w:hAnsi="宋体"/>
          <w:b w:val="0"/>
          <w:i w:val="0"/>
          <w:color w:val="auto"/>
          <w:sz w:val="21"/>
          <w:szCs w:val="21"/>
        </w:rPr>
      </w:pPr>
      <w:r>
        <w:rPr>
          <w:rStyle w:val="1"/>
          <w:rFonts w:ascii="宋体" w:eastAsia="宋体" w:hAnsi="宋体" w:cstheme="minorBidi" w:hint="eastAsia"/>
          <w:b w:val="0"/>
          <w:i w:val="0"/>
          <w:color w:val="auto"/>
          <w:sz w:val="21"/>
          <w:szCs w:val="21"/>
        </w:rPr>
        <w:t>4.3 过程整合政策学习工具、权威工具和激励工具应用较多，缺乏平衡的教学与科研的评</w:t>
      </w:r>
      <w:r>
        <w:rPr>
          <w:rStyle w:val="1"/>
          <w:rFonts w:ascii="宋体" w:eastAsia="宋体" w:hAnsi="宋体" w:hint="eastAsia"/>
          <w:b w:val="0"/>
          <w:i w:val="0"/>
          <w:color w:val="auto"/>
          <w:sz w:val="21"/>
          <w:szCs w:val="21"/>
        </w:rPr>
        <w:t>价政策体系</w:t>
      </w:r>
    </w:p>
    <w:p w:rsidR="007721D9" w:rsidRDefault="00A608B7">
      <w:pPr>
        <w:ind w:firstLine="420"/>
        <w:rPr>
          <w:rFonts w:ascii="宋体" w:eastAsia="宋体" w:hAnsi="宋体"/>
          <w:iCs/>
        </w:rPr>
      </w:pPr>
      <w:r>
        <w:rPr>
          <w:rFonts w:ascii="宋体" w:eastAsia="宋体" w:hAnsi="宋体" w:hint="eastAsia"/>
          <w:iCs/>
        </w:rPr>
        <w:t>从政策样本数量统计分析来看，</w:t>
      </w:r>
      <w:r>
        <w:rPr>
          <w:rFonts w:ascii="宋体" w:eastAsia="宋体" w:hAnsi="宋体" w:hint="eastAsia"/>
        </w:rPr>
        <w:t>过程整合</w:t>
      </w:r>
      <w:r>
        <w:rPr>
          <w:rFonts w:ascii="宋体" w:eastAsia="宋体" w:hAnsi="宋体" w:hint="eastAsia"/>
          <w:iCs/>
        </w:rPr>
        <w:t>政策样本数量更少，共有</w:t>
      </w:r>
      <w:r>
        <w:rPr>
          <w:rFonts w:ascii="宋体" w:eastAsia="宋体" w:hAnsi="宋体"/>
          <w:iCs/>
        </w:rPr>
        <w:t>63</w:t>
      </w:r>
      <w:r>
        <w:rPr>
          <w:rFonts w:ascii="宋体" w:eastAsia="宋体" w:hAnsi="宋体" w:hint="eastAsia"/>
          <w:iCs/>
        </w:rPr>
        <w:t>份，占政策样本总数的比例为</w:t>
      </w:r>
      <w:r>
        <w:rPr>
          <w:rFonts w:ascii="宋体" w:eastAsia="宋体" w:hAnsi="宋体"/>
          <w:iCs/>
        </w:rPr>
        <w:t>18.21%</w:t>
      </w:r>
      <w:r>
        <w:rPr>
          <w:rFonts w:ascii="宋体" w:eastAsia="宋体" w:hAnsi="宋体" w:hint="eastAsia"/>
          <w:iCs/>
        </w:rPr>
        <w:t>；对比内部融合政策数量占比</w:t>
      </w:r>
      <w:r>
        <w:rPr>
          <w:rFonts w:ascii="宋体" w:eastAsia="宋体" w:hAnsi="宋体"/>
          <w:iCs/>
        </w:rPr>
        <w:t>，</w:t>
      </w:r>
      <w:r>
        <w:rPr>
          <w:rFonts w:ascii="宋体" w:eastAsia="宋体" w:hAnsi="宋体" w:hint="eastAsia"/>
          <w:iCs/>
        </w:rPr>
        <w:t>过程整合远低于前者的一半。从政策工具</w:t>
      </w:r>
      <w:r>
        <w:rPr>
          <w:rFonts w:ascii="宋体" w:eastAsia="宋体" w:hAnsi="宋体" w:hint="eastAsia"/>
          <w:iCs/>
          <w:highlight w:val="yellow"/>
        </w:rPr>
        <w:t>使用</w:t>
      </w:r>
      <w:r>
        <w:rPr>
          <w:rFonts w:ascii="宋体" w:eastAsia="宋体" w:hAnsi="宋体" w:hint="eastAsia"/>
          <w:iCs/>
        </w:rPr>
        <w:t>频度统计分析来看，主要采用了学习工具、权威工具和激励工具，占比分别为</w:t>
      </w:r>
      <w:r>
        <w:rPr>
          <w:rFonts w:ascii="宋体" w:eastAsia="宋体" w:hAnsi="宋体"/>
          <w:iCs/>
        </w:rPr>
        <w:t>33</w:t>
      </w:r>
      <w:r>
        <w:rPr>
          <w:rFonts w:ascii="宋体" w:eastAsia="宋体" w:hAnsi="宋体" w:hint="eastAsia"/>
          <w:iCs/>
        </w:rPr>
        <w:t>.</w:t>
      </w:r>
      <w:r>
        <w:rPr>
          <w:rFonts w:ascii="宋体" w:eastAsia="宋体" w:hAnsi="宋体"/>
          <w:iCs/>
        </w:rPr>
        <w:t>73%</w:t>
      </w:r>
      <w:r>
        <w:rPr>
          <w:rFonts w:ascii="宋体" w:eastAsia="宋体" w:hAnsi="宋体" w:hint="eastAsia"/>
          <w:iCs/>
        </w:rPr>
        <w:t>、</w:t>
      </w:r>
      <w:r>
        <w:rPr>
          <w:rFonts w:ascii="宋体" w:eastAsia="宋体" w:hAnsi="宋体"/>
          <w:iCs/>
        </w:rPr>
        <w:t>31.95%和21</w:t>
      </w:r>
      <w:r>
        <w:rPr>
          <w:rFonts w:ascii="宋体" w:eastAsia="宋体" w:hAnsi="宋体" w:hint="eastAsia"/>
          <w:iCs/>
        </w:rPr>
        <w:t>.</w:t>
      </w:r>
      <w:r>
        <w:rPr>
          <w:rFonts w:ascii="宋体" w:eastAsia="宋体" w:hAnsi="宋体"/>
          <w:iCs/>
        </w:rPr>
        <w:t>30%</w:t>
      </w:r>
      <w:r>
        <w:rPr>
          <w:rFonts w:ascii="宋体" w:eastAsia="宋体" w:hAnsi="宋体" w:hint="eastAsia"/>
          <w:iCs/>
        </w:rPr>
        <w:t>；评估工具仅出现4次，不仅作用层面未完全覆盖知识创新主体，且主要对象为普通高等学校，可以说与过程整合的要求相去甚远，也缺乏更高层面的科教评价政策。值得注意的是，我国的</w:t>
      </w:r>
      <w:r>
        <w:rPr>
          <w:rFonts w:ascii="宋体" w:eastAsia="宋体" w:hAnsi="宋体" w:hint="eastAsia"/>
          <w:iCs/>
          <w:highlight w:val="yellow"/>
        </w:rPr>
        <w:t>知识创新</w:t>
      </w:r>
      <w:r>
        <w:rPr>
          <w:rFonts w:ascii="宋体" w:eastAsia="宋体" w:hAnsi="宋体" w:hint="eastAsia"/>
          <w:iCs/>
        </w:rPr>
        <w:t>过程整合政策还十分注重</w:t>
      </w:r>
      <w:r>
        <w:rPr>
          <w:rFonts w:ascii="宋体" w:eastAsia="宋体" w:hAnsi="宋体" w:hint="eastAsia"/>
        </w:rPr>
        <w:t>能力建设工具，</w:t>
      </w:r>
      <w:r>
        <w:rPr>
          <w:rFonts w:ascii="宋体" w:eastAsia="宋体" w:hAnsi="宋体" w:hint="eastAsia"/>
          <w:iCs/>
        </w:rPr>
        <w:t>如</w:t>
      </w:r>
      <w:r>
        <w:rPr>
          <w:rFonts w:ascii="宋体" w:eastAsia="宋体" w:hAnsi="宋体"/>
          <w:iCs/>
        </w:rPr>
        <w:t>通过添置设备、经</w:t>
      </w:r>
      <w:r>
        <w:rPr>
          <w:rFonts w:ascii="宋体" w:eastAsia="宋体" w:hAnsi="宋体" w:hint="eastAsia"/>
          <w:iCs/>
        </w:rPr>
        <w:t>费支持、基础建设等提高政策执行主体或机构的能力，同时也是高校和科研院所获取资源尤其是经济利益的渠道，</w:t>
      </w:r>
      <w:r>
        <w:rPr>
          <w:rFonts w:ascii="宋体" w:eastAsia="宋体" w:hAnsi="宋体" w:hint="eastAsia"/>
        </w:rPr>
        <w:t>且主要目的还是追求科学研究绩效的大力提升</w:t>
      </w:r>
      <w:r>
        <w:rPr>
          <w:rFonts w:ascii="宋体" w:eastAsia="宋体" w:hAnsi="宋体" w:hint="eastAsia"/>
          <w:iCs/>
        </w:rPr>
        <w:t>，而在高教领域则相对薄弱。如果在科研领域过多使用这类能力建设工具，</w:t>
      </w:r>
      <w:r>
        <w:rPr>
          <w:rFonts w:ascii="宋体" w:eastAsia="宋体" w:hAnsi="宋体"/>
          <w:iCs/>
        </w:rPr>
        <w:t>其结果是国家</w:t>
      </w:r>
      <w:r>
        <w:rPr>
          <w:rFonts w:ascii="宋体" w:eastAsia="宋体" w:hAnsi="宋体" w:hint="eastAsia"/>
          <w:iCs/>
        </w:rPr>
        <w:t>对高校与科研院所的评估主要通过科研硬指标，而</w:t>
      </w:r>
      <w:r>
        <w:rPr>
          <w:rFonts w:ascii="宋体" w:eastAsia="宋体" w:hAnsi="宋体" w:hint="eastAsia"/>
          <w:iCs/>
          <w:highlight w:val="yellow"/>
        </w:rPr>
        <w:t>对</w:t>
      </w:r>
      <w:r>
        <w:rPr>
          <w:rFonts w:ascii="宋体" w:eastAsia="宋体" w:hAnsi="宋体" w:hint="eastAsia"/>
          <w:iCs/>
        </w:rPr>
        <w:t>教学方面的要求则相对偏低，如高校执行的“</w:t>
      </w:r>
      <w:r>
        <w:rPr>
          <w:rFonts w:ascii="宋体" w:eastAsia="宋体" w:hAnsi="宋体"/>
          <w:iCs/>
        </w:rPr>
        <w:t>211”</w:t>
      </w:r>
      <w:r>
        <w:rPr>
          <w:rFonts w:ascii="宋体" w:eastAsia="宋体" w:hAnsi="宋体" w:hint="eastAsia"/>
          <w:iCs/>
        </w:rPr>
        <w:t>工程、“</w:t>
      </w:r>
      <w:r>
        <w:rPr>
          <w:rFonts w:ascii="宋体" w:eastAsia="宋体" w:hAnsi="宋体"/>
          <w:iCs/>
        </w:rPr>
        <w:t>985”工程</w:t>
      </w:r>
      <w:r>
        <w:rPr>
          <w:rFonts w:ascii="宋体" w:eastAsia="宋体" w:hAnsi="宋体" w:hint="eastAsia"/>
          <w:iCs/>
        </w:rPr>
        <w:t>和中科院所执行的国家知识创新工程，无论从权重还是与其他非科研指标的关系来看，科研指标均起着至关重要的关键影响。目前，我国无论高校还是科研机构，在</w:t>
      </w:r>
      <w:r>
        <w:rPr>
          <w:rFonts w:ascii="宋体" w:eastAsia="宋体" w:hAnsi="宋体" w:hint="eastAsia"/>
          <w:iCs/>
          <w:highlight w:val="yellow"/>
        </w:rPr>
        <w:t>知识创新</w:t>
      </w:r>
      <w:r>
        <w:rPr>
          <w:rFonts w:ascii="宋体" w:eastAsia="宋体" w:hAnsi="宋体" w:hint="eastAsia"/>
          <w:iCs/>
        </w:rPr>
        <w:t>过程融合中均存在“偏重科研、看轻教学”的现象；</w:t>
      </w:r>
      <w:r>
        <w:rPr>
          <w:rFonts w:ascii="宋体" w:eastAsia="宋体" w:hAnsi="宋体"/>
          <w:iCs/>
        </w:rPr>
        <w:t>正是这</w:t>
      </w:r>
      <w:r>
        <w:rPr>
          <w:rFonts w:ascii="宋体" w:eastAsia="宋体" w:hAnsi="宋体" w:hint="eastAsia"/>
          <w:iCs/>
        </w:rPr>
        <w:t>种失衡导向，影响了国家知识创新体系中的过程整合。</w:t>
      </w:r>
    </w:p>
    <w:p w:rsidR="007721D9" w:rsidRDefault="00A608B7">
      <w:pPr>
        <w:pStyle w:val="af4"/>
        <w:jc w:val="left"/>
        <w:rPr>
          <w:rStyle w:val="1"/>
          <w:rFonts w:ascii="宋体" w:eastAsia="宋体" w:hAnsi="宋体"/>
          <w:b w:val="0"/>
          <w:bCs w:val="0"/>
          <w:i w:val="0"/>
          <w:color w:val="auto"/>
          <w:sz w:val="21"/>
          <w:szCs w:val="21"/>
        </w:rPr>
      </w:pPr>
      <w:r>
        <w:rPr>
          <w:rStyle w:val="1"/>
          <w:rFonts w:ascii="宋体" w:eastAsia="宋体" w:hAnsi="宋体" w:hint="eastAsia"/>
          <w:b w:val="0"/>
          <w:bCs w:val="0"/>
          <w:i w:val="0"/>
          <w:color w:val="auto"/>
          <w:sz w:val="21"/>
          <w:szCs w:val="21"/>
        </w:rPr>
        <w:lastRenderedPageBreak/>
        <w:t>4.4 功能耦合政策占比权重过少，缺乏自愿性工具、沟通和监管工具</w:t>
      </w:r>
    </w:p>
    <w:p w:rsidR="007721D9" w:rsidRDefault="00A608B7">
      <w:pPr>
        <w:ind w:firstLine="420"/>
        <w:rPr>
          <w:rStyle w:val="1"/>
          <w:rFonts w:ascii="宋体" w:eastAsia="宋体" w:hAnsi="宋体"/>
          <w:i w:val="0"/>
          <w:iCs w:val="0"/>
          <w:color w:val="auto"/>
        </w:rPr>
      </w:pPr>
      <w:r>
        <w:rPr>
          <w:rFonts w:ascii="宋体" w:eastAsia="宋体" w:hAnsi="宋体" w:hint="eastAsia"/>
          <w:iCs/>
        </w:rPr>
        <w:t>从政策文本数量统计分析来看，功能耦合政策文本数量最少，仅有</w:t>
      </w:r>
      <w:r>
        <w:rPr>
          <w:rFonts w:ascii="宋体" w:eastAsia="宋体" w:hAnsi="宋体"/>
          <w:iCs/>
        </w:rPr>
        <w:t>19份，占政策样本</w:t>
      </w:r>
      <w:r>
        <w:rPr>
          <w:rFonts w:ascii="宋体" w:eastAsia="宋体" w:hAnsi="宋体" w:hint="eastAsia"/>
          <w:iCs/>
        </w:rPr>
        <w:t>总数</w:t>
      </w:r>
      <w:r>
        <w:rPr>
          <w:rFonts w:ascii="宋体" w:eastAsia="宋体" w:hAnsi="宋体"/>
          <w:iCs/>
        </w:rPr>
        <w:t>比例</w:t>
      </w:r>
      <w:r>
        <w:rPr>
          <w:rFonts w:ascii="宋体" w:eastAsia="宋体" w:hAnsi="宋体" w:hint="eastAsia"/>
          <w:iCs/>
        </w:rPr>
        <w:t>仅</w:t>
      </w:r>
      <w:r>
        <w:rPr>
          <w:rFonts w:ascii="宋体" w:eastAsia="宋体" w:hAnsi="宋体"/>
          <w:iCs/>
        </w:rPr>
        <w:t>为5.49%</w:t>
      </w:r>
      <w:r>
        <w:rPr>
          <w:rFonts w:ascii="宋体" w:eastAsia="宋体" w:hAnsi="宋体" w:hint="eastAsia"/>
          <w:iCs/>
        </w:rPr>
        <w:t>，政策文本主要形式为“意见”和“纲要”，且大部分颁布时间在2010年以后；可见我国在知识创新体系建设中对于功能耦合政策的权重过少而且关注相对较晚。从政策工具</w:t>
      </w:r>
      <w:r>
        <w:rPr>
          <w:rFonts w:ascii="宋体" w:eastAsia="宋体" w:hAnsi="宋体" w:hint="eastAsia"/>
          <w:iCs/>
          <w:highlight w:val="yellow"/>
        </w:rPr>
        <w:t>使用</w:t>
      </w:r>
      <w:r>
        <w:rPr>
          <w:rFonts w:ascii="宋体" w:eastAsia="宋体" w:hAnsi="宋体" w:hint="eastAsia"/>
          <w:iCs/>
        </w:rPr>
        <w:t>频度统计分析来看，未出现沟通工具、自愿性工具和象征与劝诫工具。我国</w:t>
      </w:r>
      <w:r>
        <w:rPr>
          <w:rFonts w:ascii="宋体" w:eastAsia="宋体" w:hAnsi="宋体" w:hint="eastAsia"/>
        </w:rPr>
        <w:t>在国</w:t>
      </w:r>
      <w:r>
        <w:rPr>
          <w:rFonts w:ascii="宋体" w:eastAsia="宋体" w:hAnsi="宋体"/>
        </w:rPr>
        <w:t>家层面</w:t>
      </w:r>
      <w:r>
        <w:rPr>
          <w:rFonts w:ascii="宋体" w:eastAsia="宋体" w:hAnsi="宋体" w:hint="eastAsia"/>
        </w:rPr>
        <w:t>多次提出科教深度融合新</w:t>
      </w:r>
      <w:r>
        <w:rPr>
          <w:rFonts w:ascii="宋体" w:eastAsia="宋体" w:hAnsi="宋体"/>
        </w:rPr>
        <w:t>规划</w:t>
      </w:r>
      <w:r>
        <w:rPr>
          <w:rFonts w:ascii="宋体" w:eastAsia="宋体" w:hAnsi="宋体" w:hint="eastAsia"/>
        </w:rPr>
        <w:t>，一方面表明了髙校和科研院所为主体在促进和推动科教事业发展</w:t>
      </w:r>
      <w:r>
        <w:rPr>
          <w:rFonts w:ascii="宋体" w:eastAsia="宋体" w:hAnsi="宋体" w:hint="eastAsia"/>
          <w:highlight w:val="yellow"/>
        </w:rPr>
        <w:t>中</w:t>
      </w:r>
      <w:r>
        <w:rPr>
          <w:rFonts w:ascii="宋体" w:eastAsia="宋体" w:hAnsi="宋体" w:hint="eastAsia"/>
        </w:rPr>
        <w:t>的重要作用和地位；另一方面则体现了在加强</w:t>
      </w:r>
      <w:r>
        <w:rPr>
          <w:rFonts w:ascii="宋体" w:eastAsia="宋体" w:hAnsi="宋体" w:hint="eastAsia"/>
          <w:iCs/>
          <w:highlight w:val="yellow"/>
        </w:rPr>
        <w:t>知识</w:t>
      </w:r>
      <w:r>
        <w:rPr>
          <w:rFonts w:ascii="宋体" w:eastAsia="宋体" w:hAnsi="宋体" w:hint="eastAsia"/>
          <w:highlight w:val="yellow"/>
        </w:rPr>
        <w:t>创新</w:t>
      </w:r>
      <w:r>
        <w:rPr>
          <w:rFonts w:ascii="宋体" w:eastAsia="宋体" w:hAnsi="宋体" w:hint="eastAsia"/>
        </w:rPr>
        <w:t>功能耦合的现实压力与迫切程度。政策文本统计结果还表明，在功能耦合层面，还有待更多</w:t>
      </w:r>
      <w:r>
        <w:rPr>
          <w:rFonts w:ascii="宋体" w:eastAsia="宋体" w:hAnsi="宋体" w:hint="eastAsia"/>
          <w:iCs/>
        </w:rPr>
        <w:t>实际可操作的规范政策系列出台；另一方面，也需要引入更多</w:t>
      </w:r>
      <w:r>
        <w:rPr>
          <w:rFonts w:ascii="宋体" w:eastAsia="宋体" w:hAnsi="宋体" w:hint="eastAsia"/>
        </w:rPr>
        <w:t>自愿性工具、沟通和监管工具，以激励知识创新体系的功能耦合水平不断提升。</w:t>
      </w:r>
    </w:p>
    <w:p w:rsidR="007721D9" w:rsidRDefault="00A608B7">
      <w:pPr>
        <w:rPr>
          <w:rStyle w:val="1"/>
          <w:rFonts w:ascii="宋体" w:eastAsia="宋体" w:hAnsi="宋体"/>
          <w:b/>
          <w:i w:val="0"/>
          <w:color w:val="auto"/>
          <w:szCs w:val="21"/>
        </w:rPr>
      </w:pPr>
      <w:r>
        <w:rPr>
          <w:rStyle w:val="1"/>
          <w:rFonts w:ascii="宋体" w:eastAsia="宋体" w:hAnsi="宋体" w:hint="eastAsia"/>
          <w:b/>
          <w:i w:val="0"/>
          <w:color w:val="auto"/>
          <w:szCs w:val="21"/>
        </w:rPr>
        <w:t>5 政策建议</w:t>
      </w:r>
    </w:p>
    <w:p w:rsidR="007721D9" w:rsidRDefault="00A608B7">
      <w:pPr>
        <w:rPr>
          <w:rStyle w:val="1"/>
          <w:rFonts w:ascii="宋体" w:eastAsia="宋体" w:hAnsi="宋体"/>
          <w:bCs/>
          <w:i w:val="0"/>
          <w:color w:val="auto"/>
          <w:szCs w:val="21"/>
        </w:rPr>
      </w:pPr>
      <w:r>
        <w:rPr>
          <w:rStyle w:val="1"/>
          <w:rFonts w:ascii="宋体" w:eastAsia="宋体" w:hAnsi="宋体" w:hint="eastAsia"/>
          <w:bCs/>
          <w:i w:val="0"/>
          <w:color w:val="auto"/>
          <w:szCs w:val="21"/>
        </w:rPr>
        <w:t>5.1 加强高等学校和科研院所分类指导政策制定与实施，丰富</w:t>
      </w:r>
      <w:r>
        <w:rPr>
          <w:rFonts w:ascii="宋体" w:eastAsia="宋体" w:hAnsi="宋体" w:hint="eastAsia"/>
          <w:iCs/>
          <w:highlight w:val="yellow"/>
        </w:rPr>
        <w:t>知识</w:t>
      </w:r>
      <w:r>
        <w:rPr>
          <w:rStyle w:val="1"/>
          <w:rFonts w:ascii="宋体" w:eastAsia="宋体" w:hAnsi="宋体" w:hint="eastAsia"/>
          <w:bCs/>
          <w:i w:val="0"/>
          <w:color w:val="auto"/>
          <w:szCs w:val="21"/>
          <w:highlight w:val="yellow"/>
        </w:rPr>
        <w:t>创新</w:t>
      </w:r>
      <w:r>
        <w:rPr>
          <w:rStyle w:val="1"/>
          <w:rFonts w:ascii="宋体" w:eastAsia="宋体" w:hAnsi="宋体" w:hint="eastAsia"/>
          <w:bCs/>
          <w:i w:val="0"/>
          <w:color w:val="auto"/>
          <w:szCs w:val="21"/>
        </w:rPr>
        <w:t>机构联合政策工具箱</w:t>
      </w:r>
    </w:p>
    <w:p w:rsidR="007721D9" w:rsidRDefault="00A608B7">
      <w:pPr>
        <w:ind w:firstLine="420"/>
        <w:rPr>
          <w:rFonts w:ascii="宋体" w:eastAsia="宋体" w:hAnsi="宋体"/>
          <w:iCs/>
        </w:rPr>
      </w:pPr>
      <w:r>
        <w:rPr>
          <w:rFonts w:ascii="宋体" w:eastAsia="宋体" w:hAnsi="宋体" w:hint="eastAsia"/>
          <w:iCs/>
        </w:rPr>
        <w:t>从政策主题分布来看，我国的科研机构和高校以各自内部融合政策为主，辅之以机构联合、过程融合和功能耦合等其他政策，在双方知识创新子系统演化过程中不可避免地在职能分工中出现明显的交叉现象，科研经费和人才培养等方面存在着明显的竞争：两者的科研经费都是由国家统一发放，两者都培养研究生，招生时存在着竞争挤占的现象，呈现出部门利益驱动下的知识创新条块藩属、功能重叠下的知识创新消解效应以及资源配置不均衡等</w:t>
      </w:r>
      <w:r>
        <w:rPr>
          <w:rFonts w:ascii="宋体" w:eastAsia="宋体" w:hAnsi="宋体"/>
          <w:iCs/>
        </w:rPr>
        <w:t>问题</w:t>
      </w:r>
      <w:r>
        <w:rPr>
          <w:rFonts w:ascii="宋体" w:eastAsia="宋体" w:hAnsi="宋体" w:hint="eastAsia"/>
          <w:iCs/>
        </w:rPr>
        <w:t>。因此，应当明确科研机构和高校的职能定位，并加强高等学校和科研院所分类指导政策制定与实施；在此基础上，创新和丰富</w:t>
      </w:r>
      <w:r>
        <w:rPr>
          <w:rFonts w:ascii="宋体" w:eastAsia="宋体" w:hAnsi="宋体" w:hint="eastAsia"/>
          <w:iCs/>
          <w:highlight w:val="yellow"/>
        </w:rPr>
        <w:t>知识创新</w:t>
      </w:r>
      <w:r>
        <w:rPr>
          <w:rFonts w:ascii="宋体" w:eastAsia="宋体" w:hAnsi="宋体" w:hint="eastAsia"/>
          <w:iCs/>
        </w:rPr>
        <w:t>机构联合政策工具箱，比如在学习工具和权威工具的基础上积极引入自愿性工具，促进科研机构和高校的合作交流，充分利用两者丰富的人力资源和科研基础条件，放大机构联合效应。</w:t>
      </w:r>
    </w:p>
    <w:p w:rsidR="007721D9" w:rsidRDefault="00A608B7">
      <w:pPr>
        <w:rPr>
          <w:rStyle w:val="1"/>
          <w:rFonts w:ascii="宋体" w:eastAsia="宋体" w:hAnsi="宋体"/>
          <w:bCs/>
          <w:i w:val="0"/>
          <w:color w:val="auto"/>
          <w:szCs w:val="21"/>
        </w:rPr>
      </w:pPr>
      <w:r>
        <w:rPr>
          <w:rStyle w:val="1"/>
          <w:rFonts w:ascii="宋体" w:eastAsia="宋体" w:hAnsi="宋体" w:hint="eastAsia"/>
          <w:bCs/>
          <w:i w:val="0"/>
          <w:color w:val="auto"/>
          <w:szCs w:val="21"/>
        </w:rPr>
        <w:t>5.2 建立平衡的科教评价政策体系，促进知识创新过程整合</w:t>
      </w:r>
    </w:p>
    <w:p w:rsidR="007721D9" w:rsidRDefault="00A608B7">
      <w:pPr>
        <w:ind w:firstLine="420"/>
        <w:rPr>
          <w:rFonts w:ascii="宋体" w:eastAsia="宋体" w:hAnsi="宋体"/>
        </w:rPr>
      </w:pPr>
      <w:r>
        <w:rPr>
          <w:rFonts w:ascii="宋体" w:eastAsia="宋体" w:hAnsi="宋体" w:hint="eastAsia"/>
        </w:rPr>
        <w:t>竞争性的能力建设工具使用过度，使得高校与科研机构不仅在面对热点研究问题频频“一哄而上”，且彼此之间缺乏有效共享和协作，而且使得科教失衡。这是由于教学效果往往难以短期量化，但科研发表成果却比较符合量化评价标准，而且会迅速提升社会对其学术能力的认可程度，随之而来的是名誉和待遇的双提升。因此，要通过丰富和优化评估工具，改革和创新对教学与科研的评价体系，从内部激发教师和研究人员推进科教结合的动力。要破除单纯以数量为导向的科研评价机制，大力弘扬创新文化，使科研评价真正促进知识创新体系建设，将人才培养作为重要的中、长期评价指标并</w:t>
      </w:r>
      <w:r>
        <w:rPr>
          <w:rFonts w:ascii="宋体" w:eastAsia="宋体" w:hAnsi="宋体" w:hint="eastAsia"/>
          <w:highlight w:val="yellow"/>
        </w:rPr>
        <w:t>提高</w:t>
      </w:r>
      <w:r>
        <w:rPr>
          <w:rFonts w:ascii="宋体" w:eastAsia="宋体" w:hAnsi="宋体" w:hint="eastAsia"/>
        </w:rPr>
        <w:t>其权重；要根据科教不同特点，有针对性地建立平衡、合理的科教评价政策体系，在教育与科研评价指标</w:t>
      </w:r>
      <w:r>
        <w:rPr>
          <w:rFonts w:ascii="宋体" w:eastAsia="宋体" w:hAnsi="宋体"/>
        </w:rPr>
        <w:t>体系构建中</w:t>
      </w:r>
      <w:r>
        <w:rPr>
          <w:rFonts w:ascii="宋体" w:eastAsia="宋体" w:hAnsi="宋体" w:hint="eastAsia"/>
        </w:rPr>
        <w:t>同时充分考虑科教融合指标；从促进知识创新过程整合问题入手，考虑在现有科研项目和科技平台建设中纳入对人才培养等中长期因素的评价政策，以促进知识创新过程整合。</w:t>
      </w:r>
    </w:p>
    <w:p w:rsidR="007721D9" w:rsidRDefault="00A608B7">
      <w:pPr>
        <w:rPr>
          <w:rStyle w:val="1"/>
          <w:rFonts w:ascii="宋体" w:eastAsia="宋体" w:hAnsi="宋体"/>
          <w:bCs/>
          <w:i w:val="0"/>
          <w:iCs w:val="0"/>
          <w:color w:val="auto"/>
        </w:rPr>
      </w:pPr>
      <w:r>
        <w:rPr>
          <w:rStyle w:val="1"/>
          <w:rFonts w:ascii="宋体" w:eastAsia="宋体" w:hAnsi="宋体" w:hint="eastAsia"/>
          <w:bCs/>
          <w:i w:val="0"/>
          <w:color w:val="auto"/>
          <w:szCs w:val="21"/>
        </w:rPr>
        <w:t xml:space="preserve">5.3 </w:t>
      </w:r>
      <w:r>
        <w:rPr>
          <w:rStyle w:val="1"/>
          <w:rFonts w:ascii="宋体" w:eastAsia="宋体" w:hAnsi="宋体"/>
          <w:bCs/>
          <w:i w:val="0"/>
          <w:color w:val="auto"/>
          <w:szCs w:val="21"/>
        </w:rPr>
        <w:t>积极引入自愿性工具</w:t>
      </w:r>
      <w:r>
        <w:rPr>
          <w:rStyle w:val="1"/>
          <w:rFonts w:ascii="宋体" w:eastAsia="宋体" w:hAnsi="宋体" w:hint="eastAsia"/>
          <w:bCs/>
          <w:i w:val="0"/>
          <w:color w:val="auto"/>
          <w:szCs w:val="21"/>
        </w:rPr>
        <w:t>、沟通和监管工具</w:t>
      </w:r>
      <w:r>
        <w:rPr>
          <w:rStyle w:val="1"/>
          <w:rFonts w:ascii="宋体" w:eastAsia="宋体" w:hAnsi="宋体"/>
          <w:bCs/>
          <w:i w:val="0"/>
          <w:color w:val="auto"/>
          <w:szCs w:val="21"/>
        </w:rPr>
        <w:t>，</w:t>
      </w:r>
      <w:r>
        <w:rPr>
          <w:rStyle w:val="1"/>
          <w:rFonts w:ascii="宋体" w:eastAsia="宋体" w:hAnsi="宋体" w:hint="eastAsia"/>
          <w:bCs/>
          <w:i w:val="0"/>
          <w:color w:val="auto"/>
          <w:szCs w:val="21"/>
        </w:rPr>
        <w:t>提升知识创新功能耦合水平</w:t>
      </w:r>
    </w:p>
    <w:p w:rsidR="007721D9" w:rsidRDefault="00A608B7">
      <w:pPr>
        <w:ind w:firstLine="420"/>
        <w:rPr>
          <w:rFonts w:ascii="宋体" w:eastAsia="宋体" w:hAnsi="宋体"/>
        </w:rPr>
      </w:pPr>
      <w:r>
        <w:rPr>
          <w:rFonts w:ascii="宋体" w:eastAsia="宋体" w:hAnsi="宋体" w:hint="eastAsia"/>
        </w:rPr>
        <w:t>就目前我国科教融合政策文本的定量分析结果来看，</w:t>
      </w:r>
      <w:r>
        <w:rPr>
          <w:rFonts w:ascii="宋体" w:eastAsia="宋体" w:hAnsi="宋体" w:hint="eastAsia"/>
          <w:iCs/>
          <w:highlight w:val="yellow"/>
        </w:rPr>
        <w:t>知识创新的</w:t>
      </w:r>
      <w:r>
        <w:rPr>
          <w:rFonts w:ascii="宋体" w:eastAsia="宋体" w:hAnsi="宋体" w:hint="eastAsia"/>
        </w:rPr>
        <w:t>功能耦合</w:t>
      </w:r>
      <w:r>
        <w:rPr>
          <w:rFonts w:ascii="宋体" w:eastAsia="宋体" w:hAnsi="宋体"/>
        </w:rPr>
        <w:t>融合度较低，主要原因为缺乏</w:t>
      </w:r>
      <w:r>
        <w:rPr>
          <w:rFonts w:ascii="宋体" w:eastAsia="宋体" w:hAnsi="宋体" w:hint="eastAsia"/>
        </w:rPr>
        <w:t>鼓励</w:t>
      </w:r>
      <w:r>
        <w:rPr>
          <w:rFonts w:ascii="宋体" w:eastAsia="宋体" w:hAnsi="宋体"/>
        </w:rPr>
        <w:t>两大主体间合作</w:t>
      </w:r>
      <w:r>
        <w:rPr>
          <w:rFonts w:ascii="宋体" w:eastAsia="宋体" w:hAnsi="宋体" w:hint="eastAsia"/>
        </w:rPr>
        <w:t>的顶层政策设计以及相应的配套政策建设</w:t>
      </w:r>
      <w:r>
        <w:rPr>
          <w:rFonts w:ascii="宋体" w:eastAsia="宋体" w:hAnsi="宋体"/>
        </w:rPr>
        <w:t>。</w:t>
      </w:r>
      <w:r>
        <w:rPr>
          <w:rFonts w:ascii="宋体" w:eastAsia="宋体" w:hAnsi="宋体" w:hint="eastAsia"/>
        </w:rPr>
        <w:t>因此，要实现科教深度融合，必</w:t>
      </w:r>
      <w:r>
        <w:rPr>
          <w:rFonts w:ascii="宋体" w:eastAsia="宋体" w:hAnsi="宋体"/>
        </w:rPr>
        <w:t>须改善我国高校与科研机构间的</w:t>
      </w:r>
      <w:r>
        <w:rPr>
          <w:rFonts w:ascii="宋体" w:eastAsia="宋体" w:hAnsi="宋体" w:hint="eastAsia"/>
        </w:rPr>
        <w:t>合作</w:t>
      </w:r>
      <w:r>
        <w:rPr>
          <w:rFonts w:ascii="宋体" w:eastAsia="宋体" w:hAnsi="宋体"/>
        </w:rPr>
        <w:t>关系</w:t>
      </w:r>
      <w:r>
        <w:rPr>
          <w:rFonts w:ascii="宋体" w:eastAsia="宋体" w:hAnsi="宋体" w:hint="eastAsia"/>
        </w:rPr>
        <w:t>。</w:t>
      </w:r>
      <w:r>
        <w:rPr>
          <w:rFonts w:ascii="宋体" w:eastAsia="宋体" w:hAnsi="宋体"/>
        </w:rPr>
        <w:t>政府作为推动科研机构与高校合作的重要影响因素，应积极发挥其引领作用，通过</w:t>
      </w:r>
      <w:r>
        <w:rPr>
          <w:rFonts w:ascii="宋体" w:eastAsia="宋体" w:hAnsi="宋体" w:hint="eastAsia"/>
        </w:rPr>
        <w:t>制定</w:t>
      </w:r>
      <w:r>
        <w:rPr>
          <w:rFonts w:ascii="宋体" w:eastAsia="宋体" w:hAnsi="宋体"/>
        </w:rPr>
        <w:t>财政政策以及课题项目</w:t>
      </w:r>
      <w:r>
        <w:rPr>
          <w:rFonts w:ascii="宋体" w:eastAsia="宋体" w:hAnsi="宋体" w:hint="eastAsia"/>
        </w:rPr>
        <w:t>管理优化</w:t>
      </w:r>
      <w:r>
        <w:rPr>
          <w:rFonts w:ascii="宋体" w:eastAsia="宋体" w:hAnsi="宋体"/>
        </w:rPr>
        <w:t>等，</w:t>
      </w:r>
      <w:r>
        <w:rPr>
          <w:rFonts w:ascii="宋体" w:eastAsia="宋体" w:hAnsi="宋体" w:hint="eastAsia"/>
        </w:rPr>
        <w:t>以“双一流”建设和“知识创新工程”为突破口促进两者的有机合作；通过</w:t>
      </w:r>
      <w:r>
        <w:rPr>
          <w:rFonts w:ascii="宋体" w:eastAsia="宋体" w:hAnsi="宋体"/>
          <w:iCs/>
        </w:rPr>
        <w:t>积极引入自愿性工具</w:t>
      </w:r>
      <w:r>
        <w:rPr>
          <w:rFonts w:ascii="宋体" w:eastAsia="宋体" w:hAnsi="宋体" w:hint="eastAsia"/>
          <w:iCs/>
        </w:rPr>
        <w:t>、沟通和监管工具</w:t>
      </w:r>
      <w:r>
        <w:rPr>
          <w:rFonts w:ascii="宋体" w:eastAsia="宋体" w:hAnsi="宋体"/>
          <w:iCs/>
        </w:rPr>
        <w:t>，</w:t>
      </w:r>
      <w:r>
        <w:rPr>
          <w:rFonts w:ascii="宋体" w:eastAsia="宋体" w:hAnsi="宋体" w:hint="eastAsia"/>
          <w:iCs/>
        </w:rPr>
        <w:t>以</w:t>
      </w:r>
      <w:r>
        <w:rPr>
          <w:rFonts w:ascii="宋体" w:eastAsia="宋体" w:hAnsi="宋体" w:hint="eastAsia"/>
        </w:rPr>
        <w:t>减少对高校与科研机构内部具体运行和管理方式的干预，并在能力建设基础上进行有效监督和绩效控制，促</w:t>
      </w:r>
      <w:r>
        <w:rPr>
          <w:rFonts w:ascii="宋体" w:eastAsia="宋体" w:hAnsi="宋体"/>
          <w:iCs/>
        </w:rPr>
        <w:t>使政府对大学的管理由“过程控制”</w:t>
      </w:r>
      <w:r>
        <w:rPr>
          <w:rFonts w:ascii="宋体" w:eastAsia="宋体" w:hAnsi="宋体" w:hint="eastAsia"/>
          <w:iCs/>
        </w:rPr>
        <w:t>和“工程化”运作模式</w:t>
      </w:r>
      <w:r>
        <w:rPr>
          <w:rFonts w:ascii="宋体" w:eastAsia="宋体" w:hAnsi="宋体"/>
          <w:iCs/>
        </w:rPr>
        <w:t>转向“结果管理”</w:t>
      </w:r>
      <w:r>
        <w:rPr>
          <w:rFonts w:ascii="宋体" w:eastAsia="宋体" w:hAnsi="宋体"/>
        </w:rPr>
        <w:t>。</w:t>
      </w:r>
    </w:p>
    <w:p w:rsidR="007721D9" w:rsidRDefault="007721D9">
      <w:pPr>
        <w:pStyle w:val="af4"/>
        <w:jc w:val="both"/>
        <w:rPr>
          <w:rFonts w:ascii="宋体" w:eastAsia="宋体" w:hAnsi="宋体"/>
        </w:rPr>
      </w:pPr>
    </w:p>
    <w:p w:rsidR="007721D9" w:rsidRDefault="007721D9"/>
    <w:p w:rsidR="007721D9" w:rsidRDefault="00A608B7">
      <w:pPr>
        <w:autoSpaceDE w:val="0"/>
        <w:autoSpaceDN w:val="0"/>
        <w:adjustRightInd w:val="0"/>
        <w:jc w:val="left"/>
        <w:rPr>
          <w:rFonts w:ascii="宋体" w:eastAsia="宋体" w:hAnsi="宋体"/>
          <w:kern w:val="0"/>
          <w:sz w:val="24"/>
          <w:szCs w:val="24"/>
        </w:rPr>
      </w:pPr>
      <w:r>
        <w:rPr>
          <w:rFonts w:ascii="宋体" w:eastAsia="宋体" w:hAnsi="宋体" w:cstheme="majorBidi"/>
          <w:b/>
          <w:bCs/>
          <w:sz w:val="32"/>
          <w:szCs w:val="32"/>
        </w:rPr>
        <w:fldChar w:fldCharType="begin"/>
      </w:r>
      <w:r>
        <w:rPr>
          <w:rFonts w:ascii="宋体" w:eastAsia="宋体" w:hAnsi="宋体"/>
        </w:rPr>
        <w:instrText xml:space="preserve"> ADDIN NE.Bib</w:instrText>
      </w:r>
      <w:r>
        <w:rPr>
          <w:rFonts w:ascii="宋体" w:eastAsia="宋体" w:hAnsi="宋体" w:cstheme="majorBidi"/>
          <w:b/>
          <w:bCs/>
          <w:sz w:val="32"/>
          <w:szCs w:val="32"/>
        </w:rPr>
        <w:fldChar w:fldCharType="separate"/>
      </w:r>
    </w:p>
    <w:p w:rsidR="007721D9" w:rsidRDefault="00A608B7">
      <w:pPr>
        <w:rPr>
          <w:rStyle w:val="1"/>
          <w:rFonts w:ascii="宋体" w:eastAsia="宋体" w:hAnsi="宋体"/>
          <w:b/>
          <w:i w:val="0"/>
          <w:color w:val="auto"/>
          <w:szCs w:val="21"/>
        </w:rPr>
      </w:pPr>
      <w:r>
        <w:rPr>
          <w:rStyle w:val="1"/>
          <w:rFonts w:ascii="宋体" w:eastAsia="宋体" w:hAnsi="宋体" w:hint="eastAsia"/>
          <w:b/>
          <w:i w:val="0"/>
          <w:color w:val="auto"/>
          <w:szCs w:val="21"/>
        </w:rPr>
        <w:t>参考文献：</w:t>
      </w:r>
    </w:p>
    <w:p w:rsidR="007721D9" w:rsidRDefault="00A608B7">
      <w:pPr>
        <w:autoSpaceDE w:val="0"/>
        <w:autoSpaceDN w:val="0"/>
        <w:adjustRightInd w:val="0"/>
        <w:ind w:left="400" w:hangingChars="200" w:hanging="400"/>
        <w:rPr>
          <w:rFonts w:ascii="宋体" w:eastAsia="宋体" w:hAnsi="宋体"/>
          <w:kern w:val="0"/>
          <w:sz w:val="24"/>
          <w:szCs w:val="24"/>
        </w:rPr>
      </w:pPr>
      <w:r>
        <w:rPr>
          <w:rFonts w:ascii="宋体" w:eastAsia="宋体" w:hAnsi="宋体" w:cs="Times New Roman"/>
          <w:kern w:val="0"/>
          <w:sz w:val="20"/>
          <w:szCs w:val="20"/>
        </w:rPr>
        <w:t>[1]</w:t>
      </w:r>
      <w:r>
        <w:rPr>
          <w:rFonts w:ascii="宋体" w:eastAsia="宋体" w:hAnsi="宋体" w:cs="宋体" w:hint="eastAsia"/>
          <w:kern w:val="0"/>
          <w:sz w:val="20"/>
          <w:szCs w:val="20"/>
        </w:rPr>
        <w:t>周光礼，马海泉</w:t>
      </w:r>
      <w:r>
        <w:rPr>
          <w:rFonts w:ascii="宋体" w:eastAsia="宋体" w:hAnsi="宋体" w:cs="Times New Roman"/>
          <w:kern w:val="0"/>
          <w:sz w:val="20"/>
          <w:szCs w:val="20"/>
        </w:rPr>
        <w:t>.</w:t>
      </w:r>
      <w:r>
        <w:rPr>
          <w:rFonts w:ascii="宋体" w:eastAsia="宋体" w:hAnsi="宋体" w:cs="宋体" w:hint="eastAsia"/>
          <w:kern w:val="0"/>
          <w:sz w:val="20"/>
          <w:szCs w:val="20"/>
        </w:rPr>
        <w:t>科教融合与大学现代化：西方大学科研体制化的同质性和差异性</w:t>
      </w:r>
      <w:r>
        <w:rPr>
          <w:rFonts w:ascii="宋体" w:eastAsia="宋体" w:hAnsi="宋体" w:cs="Times New Roman"/>
          <w:kern w:val="0"/>
          <w:sz w:val="20"/>
          <w:szCs w:val="20"/>
        </w:rPr>
        <w:t>[J].</w:t>
      </w:r>
      <w:r>
        <w:rPr>
          <w:rFonts w:ascii="宋体" w:eastAsia="宋体" w:hAnsi="宋体" w:cs="宋体" w:hint="eastAsia"/>
          <w:kern w:val="0"/>
          <w:sz w:val="20"/>
          <w:szCs w:val="20"/>
        </w:rPr>
        <w:t>中国高教研究</w:t>
      </w:r>
      <w:r>
        <w:rPr>
          <w:rFonts w:ascii="宋体" w:eastAsia="宋体" w:hAnsi="宋体" w:cs="Times New Roman"/>
          <w:kern w:val="0"/>
          <w:sz w:val="20"/>
          <w:szCs w:val="20"/>
        </w:rPr>
        <w:t>,2013(1):12-21.</w:t>
      </w:r>
    </w:p>
    <w:p w:rsidR="007721D9" w:rsidRDefault="00A608B7">
      <w:pPr>
        <w:autoSpaceDE w:val="0"/>
        <w:autoSpaceDN w:val="0"/>
        <w:adjustRightInd w:val="0"/>
        <w:ind w:left="400" w:hangingChars="200" w:hanging="400"/>
        <w:rPr>
          <w:rFonts w:ascii="宋体" w:eastAsia="宋体" w:hAnsi="宋体"/>
          <w:kern w:val="0"/>
          <w:sz w:val="24"/>
          <w:szCs w:val="24"/>
        </w:rPr>
      </w:pPr>
      <w:r>
        <w:rPr>
          <w:rFonts w:ascii="宋体" w:eastAsia="宋体" w:hAnsi="宋体" w:cs="Times New Roman"/>
          <w:kern w:val="0"/>
          <w:sz w:val="20"/>
          <w:szCs w:val="20"/>
        </w:rPr>
        <w:t>[2]</w:t>
      </w:r>
      <w:r>
        <w:rPr>
          <w:rFonts w:ascii="宋体" w:eastAsia="宋体" w:hAnsi="宋体" w:cs="宋体" w:hint="eastAsia"/>
          <w:kern w:val="0"/>
          <w:sz w:val="20"/>
          <w:szCs w:val="20"/>
        </w:rPr>
        <w:t>滕堂伟，赵培</w:t>
      </w:r>
      <w:r>
        <w:rPr>
          <w:rFonts w:ascii="宋体" w:eastAsia="宋体" w:hAnsi="宋体" w:cs="Times New Roman"/>
          <w:kern w:val="0"/>
          <w:sz w:val="20"/>
          <w:szCs w:val="20"/>
        </w:rPr>
        <w:t>.</w:t>
      </w:r>
      <w:r>
        <w:rPr>
          <w:rFonts w:ascii="宋体" w:eastAsia="宋体" w:hAnsi="宋体" w:cs="宋体" w:hint="eastAsia"/>
          <w:kern w:val="0"/>
          <w:sz w:val="20"/>
          <w:szCs w:val="20"/>
        </w:rPr>
        <w:t>科学研究与高等教育“三重融合”的国家知识创新体系优化</w:t>
      </w:r>
      <w:r>
        <w:rPr>
          <w:rFonts w:ascii="宋体" w:eastAsia="宋体" w:hAnsi="宋体" w:cs="Times New Roman"/>
          <w:kern w:val="0"/>
          <w:sz w:val="20"/>
          <w:szCs w:val="20"/>
        </w:rPr>
        <w:t>[J].</w:t>
      </w:r>
      <w:r>
        <w:rPr>
          <w:rFonts w:ascii="宋体" w:eastAsia="宋体" w:hAnsi="宋体" w:cs="宋体" w:hint="eastAsia"/>
          <w:kern w:val="0"/>
          <w:sz w:val="20"/>
          <w:szCs w:val="20"/>
        </w:rPr>
        <w:t>科技进步与对策</w:t>
      </w:r>
      <w:r>
        <w:rPr>
          <w:rFonts w:ascii="宋体" w:eastAsia="宋体" w:hAnsi="宋体" w:cs="Times New Roman"/>
          <w:kern w:val="0"/>
          <w:sz w:val="20"/>
          <w:szCs w:val="20"/>
        </w:rPr>
        <w:t>,2015(9):128-131.</w:t>
      </w:r>
    </w:p>
    <w:p w:rsidR="007721D9" w:rsidRDefault="00A608B7">
      <w:pPr>
        <w:autoSpaceDE w:val="0"/>
        <w:autoSpaceDN w:val="0"/>
        <w:adjustRightInd w:val="0"/>
        <w:ind w:left="400" w:hangingChars="200" w:hanging="400"/>
        <w:rPr>
          <w:rFonts w:ascii="宋体" w:eastAsia="宋体" w:hAnsi="宋体"/>
          <w:kern w:val="0"/>
          <w:sz w:val="24"/>
          <w:szCs w:val="24"/>
        </w:rPr>
      </w:pPr>
      <w:r>
        <w:rPr>
          <w:rFonts w:ascii="宋体" w:eastAsia="宋体" w:hAnsi="宋体" w:cs="Times New Roman"/>
          <w:kern w:val="0"/>
          <w:sz w:val="20"/>
          <w:szCs w:val="20"/>
        </w:rPr>
        <w:t>[3]</w:t>
      </w:r>
      <w:bookmarkStart w:id="21" w:name="_nebC2D71C58_25C9_4F74_8CA2_60192E08FB6C"/>
      <w:r>
        <w:rPr>
          <w:rFonts w:ascii="宋体" w:eastAsia="宋体" w:hAnsi="宋体" w:cs="宋体" w:hint="eastAsia"/>
          <w:kern w:val="0"/>
          <w:sz w:val="20"/>
          <w:szCs w:val="20"/>
        </w:rPr>
        <w:t>顼志芬，郝成林，尉胜伟</w:t>
      </w:r>
      <w:r>
        <w:rPr>
          <w:rFonts w:ascii="宋体" w:eastAsia="宋体" w:hAnsi="宋体" w:cs="Times New Roman"/>
          <w:kern w:val="0"/>
          <w:sz w:val="20"/>
          <w:szCs w:val="20"/>
        </w:rPr>
        <w:t>.</w:t>
      </w:r>
      <w:r>
        <w:rPr>
          <w:rFonts w:ascii="宋体" w:eastAsia="宋体" w:hAnsi="宋体" w:cs="宋体" w:hint="eastAsia"/>
          <w:kern w:val="0"/>
          <w:sz w:val="20"/>
          <w:szCs w:val="20"/>
        </w:rPr>
        <w:t>内容分析法在管理研究中的应用现状及前景</w:t>
      </w:r>
      <w:r>
        <w:rPr>
          <w:rFonts w:ascii="宋体" w:eastAsia="宋体" w:hAnsi="宋体" w:cs="Times New Roman"/>
          <w:kern w:val="0"/>
          <w:sz w:val="20"/>
          <w:szCs w:val="20"/>
        </w:rPr>
        <w:t>[J].</w:t>
      </w:r>
      <w:r>
        <w:rPr>
          <w:rFonts w:ascii="宋体" w:eastAsia="宋体" w:hAnsi="宋体" w:cs="宋体" w:hint="eastAsia"/>
          <w:kern w:val="0"/>
          <w:sz w:val="20"/>
          <w:szCs w:val="20"/>
        </w:rPr>
        <w:t>科技情报开发与经济</w:t>
      </w:r>
      <w:r>
        <w:rPr>
          <w:rFonts w:ascii="宋体" w:eastAsia="宋体" w:hAnsi="宋体" w:cs="Times New Roman"/>
          <w:kern w:val="0"/>
          <w:sz w:val="20"/>
          <w:szCs w:val="20"/>
        </w:rPr>
        <w:t>,2006,16(18):166-167.</w:t>
      </w:r>
      <w:bookmarkEnd w:id="21"/>
    </w:p>
    <w:p w:rsidR="007721D9" w:rsidRDefault="00A608B7">
      <w:pPr>
        <w:autoSpaceDE w:val="0"/>
        <w:autoSpaceDN w:val="0"/>
        <w:adjustRightInd w:val="0"/>
        <w:rPr>
          <w:rFonts w:ascii="宋体" w:eastAsia="宋体" w:hAnsi="宋体"/>
          <w:kern w:val="0"/>
          <w:sz w:val="24"/>
          <w:szCs w:val="24"/>
        </w:rPr>
      </w:pPr>
      <w:r>
        <w:rPr>
          <w:rFonts w:ascii="宋体" w:eastAsia="宋体" w:hAnsi="宋体" w:cs="Times New Roman"/>
          <w:kern w:val="0"/>
          <w:sz w:val="20"/>
          <w:szCs w:val="20"/>
        </w:rPr>
        <w:t>[4]</w:t>
      </w:r>
      <w:bookmarkStart w:id="22" w:name="_neb0CB273E6_94C6_4FD0_B825_2092A7F2B3F8"/>
      <w:r>
        <w:rPr>
          <w:rFonts w:ascii="宋体" w:eastAsia="宋体" w:hAnsi="宋体" w:cs="宋体" w:hint="eastAsia"/>
          <w:kern w:val="0"/>
          <w:sz w:val="20"/>
          <w:szCs w:val="20"/>
        </w:rPr>
        <w:t>马文峰</w:t>
      </w:r>
      <w:r>
        <w:rPr>
          <w:rFonts w:ascii="宋体" w:eastAsia="宋体" w:hAnsi="宋体" w:cs="Times New Roman"/>
          <w:kern w:val="0"/>
          <w:sz w:val="20"/>
          <w:szCs w:val="20"/>
        </w:rPr>
        <w:t>.</w:t>
      </w:r>
      <w:r>
        <w:rPr>
          <w:rFonts w:ascii="宋体" w:eastAsia="宋体" w:hAnsi="宋体" w:cs="宋体" w:hint="eastAsia"/>
          <w:kern w:val="0"/>
          <w:sz w:val="20"/>
          <w:szCs w:val="20"/>
        </w:rPr>
        <w:t>试析内容分析法在社科情报学中的应用</w:t>
      </w:r>
      <w:r>
        <w:rPr>
          <w:rFonts w:ascii="宋体" w:eastAsia="宋体" w:hAnsi="宋体" w:cs="Times New Roman"/>
          <w:kern w:val="0"/>
          <w:sz w:val="20"/>
          <w:szCs w:val="20"/>
        </w:rPr>
        <w:t>[J].</w:t>
      </w:r>
      <w:r>
        <w:rPr>
          <w:rFonts w:ascii="宋体" w:eastAsia="宋体" w:hAnsi="宋体" w:cs="宋体" w:hint="eastAsia"/>
          <w:kern w:val="0"/>
          <w:sz w:val="20"/>
          <w:szCs w:val="20"/>
        </w:rPr>
        <w:t>情报科学</w:t>
      </w:r>
      <w:r>
        <w:rPr>
          <w:rFonts w:ascii="宋体" w:eastAsia="宋体" w:hAnsi="宋体" w:cs="Times New Roman"/>
          <w:kern w:val="0"/>
          <w:sz w:val="20"/>
          <w:szCs w:val="20"/>
        </w:rPr>
        <w:t>,2000,18(4):346-349.</w:t>
      </w:r>
      <w:bookmarkEnd w:id="22"/>
    </w:p>
    <w:p w:rsidR="007721D9" w:rsidRDefault="00A608B7">
      <w:pPr>
        <w:autoSpaceDE w:val="0"/>
        <w:autoSpaceDN w:val="0"/>
        <w:adjustRightInd w:val="0"/>
        <w:ind w:left="400" w:hangingChars="200" w:hanging="400"/>
        <w:rPr>
          <w:rFonts w:ascii="宋体" w:eastAsia="宋体" w:hAnsi="宋体"/>
          <w:kern w:val="0"/>
          <w:sz w:val="24"/>
          <w:szCs w:val="24"/>
        </w:rPr>
      </w:pPr>
      <w:r>
        <w:rPr>
          <w:rFonts w:ascii="宋体" w:eastAsia="宋体" w:hAnsi="宋体" w:cs="Times New Roman"/>
          <w:kern w:val="0"/>
          <w:sz w:val="20"/>
          <w:szCs w:val="20"/>
        </w:rPr>
        <w:t>[5]LIBECAP G</w:t>
      </w:r>
      <w:r>
        <w:rPr>
          <w:rFonts w:ascii="宋体" w:eastAsia="宋体" w:hAnsi="宋体" w:cs="Times New Roman" w:hint="eastAsia"/>
          <w:kern w:val="0"/>
          <w:sz w:val="20"/>
          <w:szCs w:val="20"/>
        </w:rPr>
        <w:t xml:space="preserve"> </w:t>
      </w:r>
      <w:r>
        <w:rPr>
          <w:rFonts w:ascii="宋体" w:eastAsia="宋体" w:hAnsi="宋体" w:cs="Times New Roman"/>
          <w:kern w:val="0"/>
          <w:sz w:val="20"/>
          <w:szCs w:val="20"/>
        </w:rPr>
        <w:t>D.</w:t>
      </w:r>
      <w:r>
        <w:rPr>
          <w:rFonts w:ascii="宋体" w:eastAsia="宋体" w:hAnsi="宋体" w:cs="Times New Roman" w:hint="eastAsia"/>
          <w:kern w:val="0"/>
          <w:sz w:val="20"/>
          <w:szCs w:val="20"/>
        </w:rPr>
        <w:t xml:space="preserve"> </w:t>
      </w:r>
      <w:r>
        <w:rPr>
          <w:rFonts w:ascii="宋体" w:eastAsia="宋体" w:hAnsi="宋体" w:cs="Times New Roman"/>
          <w:kern w:val="0"/>
          <w:sz w:val="20"/>
          <w:szCs w:val="20"/>
        </w:rPr>
        <w:t xml:space="preserve">Economic variables and the development of the law: the case of </w:t>
      </w:r>
      <w:r>
        <w:rPr>
          <w:rFonts w:ascii="宋体" w:eastAsia="宋体" w:hAnsi="宋体" w:cs="Times New Roman" w:hint="eastAsia"/>
          <w:kern w:val="0"/>
          <w:sz w:val="20"/>
          <w:szCs w:val="20"/>
        </w:rPr>
        <w:t>W</w:t>
      </w:r>
      <w:r>
        <w:rPr>
          <w:rFonts w:ascii="宋体" w:eastAsia="宋体" w:hAnsi="宋体" w:cs="Times New Roman"/>
          <w:kern w:val="0"/>
          <w:sz w:val="20"/>
          <w:szCs w:val="20"/>
        </w:rPr>
        <w:t>estern mineral rights[J].The Journal of Economic History, 1978,38(2):338-362.</w:t>
      </w:r>
    </w:p>
    <w:p w:rsidR="007721D9" w:rsidRDefault="00A608B7">
      <w:pPr>
        <w:autoSpaceDE w:val="0"/>
        <w:autoSpaceDN w:val="0"/>
        <w:adjustRightInd w:val="0"/>
        <w:ind w:left="400" w:hangingChars="200" w:hanging="400"/>
        <w:rPr>
          <w:rFonts w:ascii="宋体" w:eastAsia="宋体" w:hAnsi="宋体"/>
          <w:kern w:val="0"/>
          <w:sz w:val="24"/>
          <w:szCs w:val="24"/>
        </w:rPr>
      </w:pPr>
      <w:r>
        <w:rPr>
          <w:rFonts w:ascii="宋体" w:eastAsia="宋体" w:hAnsi="宋体" w:cs="Times New Roman"/>
          <w:kern w:val="0"/>
          <w:sz w:val="20"/>
          <w:szCs w:val="20"/>
        </w:rPr>
        <w:t>[6]</w:t>
      </w:r>
      <w:bookmarkStart w:id="23" w:name="_nebC1DA0453_4F91_44F0_9E23_F49904EDF6B8"/>
      <w:r>
        <w:rPr>
          <w:rFonts w:ascii="宋体" w:eastAsia="宋体" w:hAnsi="宋体" w:cs="Times New Roman"/>
          <w:kern w:val="0"/>
          <w:sz w:val="20"/>
          <w:szCs w:val="20"/>
        </w:rPr>
        <w:t>UNITED STATES GENERAL ACCOUNTING OFFICE. Content analysis: a methodology for structuring and analyzing written material[M].Boston: Houghton Mifflin Company, 1989.</w:t>
      </w:r>
      <w:bookmarkEnd w:id="23"/>
    </w:p>
    <w:p w:rsidR="007721D9" w:rsidRDefault="00A608B7">
      <w:pPr>
        <w:autoSpaceDE w:val="0"/>
        <w:autoSpaceDN w:val="0"/>
        <w:adjustRightInd w:val="0"/>
        <w:ind w:left="300" w:hangingChars="150" w:hanging="300"/>
        <w:rPr>
          <w:rFonts w:ascii="宋体" w:eastAsia="宋体" w:hAnsi="宋体"/>
          <w:kern w:val="0"/>
          <w:sz w:val="24"/>
          <w:szCs w:val="24"/>
        </w:rPr>
      </w:pPr>
      <w:r>
        <w:rPr>
          <w:rFonts w:ascii="宋体" w:eastAsia="宋体" w:hAnsi="宋体" w:cs="Times New Roman"/>
          <w:kern w:val="0"/>
          <w:sz w:val="20"/>
          <w:szCs w:val="20"/>
        </w:rPr>
        <w:t>[7]</w:t>
      </w:r>
      <w:bookmarkStart w:id="24" w:name="_neb645A0CE4_5C6E_4F62_9092_260B5E99774C"/>
      <w:r>
        <w:rPr>
          <w:rFonts w:ascii="宋体" w:eastAsia="宋体" w:hAnsi="宋体" w:cs="Times New Roman"/>
          <w:kern w:val="0"/>
          <w:sz w:val="20"/>
          <w:szCs w:val="20"/>
        </w:rPr>
        <w:t>FREITAS I</w:t>
      </w:r>
      <w:r>
        <w:rPr>
          <w:rFonts w:ascii="宋体" w:eastAsia="宋体" w:hAnsi="宋体" w:cs="Times New Roman" w:hint="eastAsia"/>
          <w:kern w:val="0"/>
          <w:sz w:val="20"/>
          <w:szCs w:val="20"/>
        </w:rPr>
        <w:t xml:space="preserve"> </w:t>
      </w:r>
      <w:r>
        <w:rPr>
          <w:rFonts w:ascii="宋体" w:eastAsia="宋体" w:hAnsi="宋体" w:cs="Times New Roman"/>
          <w:kern w:val="0"/>
          <w:sz w:val="20"/>
          <w:szCs w:val="20"/>
        </w:rPr>
        <w:t>M</w:t>
      </w:r>
      <w:r>
        <w:rPr>
          <w:rFonts w:ascii="宋体" w:eastAsia="宋体" w:hAnsi="宋体" w:cs="Times New Roman" w:hint="eastAsia"/>
          <w:kern w:val="0"/>
          <w:sz w:val="20"/>
          <w:szCs w:val="20"/>
        </w:rPr>
        <w:t xml:space="preserve"> </w:t>
      </w:r>
      <w:r>
        <w:rPr>
          <w:rFonts w:ascii="宋体" w:eastAsia="宋体" w:hAnsi="宋体" w:cs="Times New Roman"/>
          <w:kern w:val="0"/>
          <w:sz w:val="20"/>
          <w:szCs w:val="20"/>
        </w:rPr>
        <w:t>B, TUNZELMANN N</w:t>
      </w:r>
      <w:r>
        <w:rPr>
          <w:rFonts w:ascii="宋体" w:eastAsia="宋体" w:hAnsi="宋体" w:cs="Times New Roman" w:hint="eastAsia"/>
          <w:kern w:val="0"/>
          <w:sz w:val="20"/>
          <w:szCs w:val="20"/>
        </w:rPr>
        <w:t xml:space="preserve"> </w:t>
      </w:r>
      <w:r>
        <w:rPr>
          <w:rFonts w:ascii="宋体" w:eastAsia="宋体" w:hAnsi="宋体" w:cs="Times New Roman"/>
          <w:kern w:val="0"/>
          <w:sz w:val="20"/>
          <w:szCs w:val="20"/>
        </w:rPr>
        <w:t>V.</w:t>
      </w:r>
      <w:r>
        <w:rPr>
          <w:rFonts w:ascii="宋体" w:eastAsia="宋体" w:hAnsi="宋体" w:cs="Times New Roman" w:hint="eastAsia"/>
          <w:kern w:val="0"/>
          <w:sz w:val="20"/>
          <w:szCs w:val="20"/>
        </w:rPr>
        <w:t xml:space="preserve"> </w:t>
      </w:r>
      <w:r>
        <w:rPr>
          <w:rFonts w:ascii="宋体" w:eastAsia="宋体" w:hAnsi="宋体" w:cs="Times New Roman"/>
          <w:kern w:val="0"/>
          <w:sz w:val="20"/>
          <w:szCs w:val="20"/>
        </w:rPr>
        <w:t>Mapping public support for innovation: a comparison of policy alignment in the UK and</w:t>
      </w:r>
      <w:r>
        <w:rPr>
          <w:rFonts w:ascii="宋体" w:eastAsia="宋体" w:hAnsi="宋体" w:cs="Times New Roman" w:hint="eastAsia"/>
          <w:kern w:val="0"/>
          <w:sz w:val="20"/>
          <w:szCs w:val="20"/>
        </w:rPr>
        <w:t xml:space="preserve"> F</w:t>
      </w:r>
      <w:r>
        <w:rPr>
          <w:rFonts w:ascii="宋体" w:eastAsia="宋体" w:hAnsi="宋体" w:cs="Times New Roman"/>
          <w:kern w:val="0"/>
          <w:sz w:val="20"/>
          <w:szCs w:val="20"/>
        </w:rPr>
        <w:t>rance[J].Research Policy, 2008, 37(9):1446-1464.</w:t>
      </w:r>
      <w:bookmarkEnd w:id="24"/>
    </w:p>
    <w:p w:rsidR="007721D9" w:rsidRDefault="00A608B7">
      <w:pPr>
        <w:autoSpaceDE w:val="0"/>
        <w:autoSpaceDN w:val="0"/>
        <w:adjustRightInd w:val="0"/>
        <w:ind w:left="400" w:hangingChars="200" w:hanging="400"/>
        <w:rPr>
          <w:rFonts w:ascii="宋体" w:eastAsia="宋体" w:hAnsi="宋体"/>
          <w:kern w:val="0"/>
          <w:sz w:val="24"/>
          <w:szCs w:val="24"/>
        </w:rPr>
      </w:pPr>
      <w:r>
        <w:rPr>
          <w:rFonts w:ascii="宋体" w:eastAsia="宋体" w:hAnsi="宋体" w:cs="Times New Roman"/>
          <w:kern w:val="0"/>
          <w:sz w:val="20"/>
          <w:szCs w:val="20"/>
        </w:rPr>
        <w:t>[8]COOLS M, BRIJS K, TORMANS H, et al.Optimizing the implementation of policy measures through social acceptance segmentation[J].Transport Policy, 2012,22(3):80-87.</w:t>
      </w:r>
    </w:p>
    <w:p w:rsidR="007721D9" w:rsidRDefault="00A608B7">
      <w:pPr>
        <w:autoSpaceDE w:val="0"/>
        <w:autoSpaceDN w:val="0"/>
        <w:adjustRightInd w:val="0"/>
        <w:ind w:left="400" w:hangingChars="200" w:hanging="400"/>
        <w:rPr>
          <w:rFonts w:ascii="宋体" w:eastAsia="宋体" w:hAnsi="宋体"/>
          <w:kern w:val="0"/>
          <w:sz w:val="24"/>
          <w:szCs w:val="24"/>
        </w:rPr>
      </w:pPr>
      <w:r>
        <w:rPr>
          <w:rFonts w:ascii="宋体" w:eastAsia="宋体" w:hAnsi="宋体" w:cs="Times New Roman"/>
          <w:kern w:val="0"/>
          <w:sz w:val="20"/>
          <w:szCs w:val="20"/>
        </w:rPr>
        <w:t>[9]LIAO Z.The evolution of wind energy policies in China (1995</w:t>
      </w:r>
      <w:r>
        <w:rPr>
          <w:rFonts w:ascii="宋体" w:eastAsia="宋体" w:hAnsi="宋体" w:cs="宋体" w:hint="eastAsia"/>
          <w:kern w:val="0"/>
          <w:sz w:val="20"/>
          <w:szCs w:val="20"/>
        </w:rPr>
        <w:t>-</w:t>
      </w:r>
      <w:r>
        <w:rPr>
          <w:rFonts w:ascii="宋体" w:eastAsia="宋体" w:hAnsi="宋体" w:cs="Times New Roman"/>
          <w:kern w:val="0"/>
          <w:sz w:val="20"/>
          <w:szCs w:val="20"/>
        </w:rPr>
        <w:t>2014): an analysis based on policy instruments[J].Renewable &amp; Sustainable Energy Reviews, 2016</w:t>
      </w:r>
      <w:r>
        <w:rPr>
          <w:rFonts w:ascii="宋体" w:eastAsia="宋体" w:hAnsi="宋体" w:cs="Times New Roman" w:hint="eastAsia"/>
          <w:kern w:val="0"/>
          <w:sz w:val="20"/>
          <w:szCs w:val="20"/>
        </w:rPr>
        <w:t>（</w:t>
      </w:r>
      <w:r>
        <w:rPr>
          <w:rFonts w:ascii="宋体" w:eastAsia="宋体" w:hAnsi="宋体" w:cs="Times New Roman"/>
          <w:kern w:val="0"/>
          <w:sz w:val="20"/>
          <w:szCs w:val="20"/>
        </w:rPr>
        <w:t>56</w:t>
      </w:r>
      <w:r>
        <w:rPr>
          <w:rFonts w:ascii="宋体" w:eastAsia="宋体" w:hAnsi="宋体" w:cs="Times New Roman" w:hint="eastAsia"/>
          <w:kern w:val="0"/>
          <w:sz w:val="20"/>
          <w:szCs w:val="20"/>
        </w:rPr>
        <w:t>）</w:t>
      </w:r>
      <w:r>
        <w:rPr>
          <w:rFonts w:ascii="宋体" w:eastAsia="宋体" w:hAnsi="宋体" w:cs="Times New Roman"/>
          <w:kern w:val="0"/>
          <w:sz w:val="20"/>
          <w:szCs w:val="20"/>
        </w:rPr>
        <w:t>:464-472.</w:t>
      </w:r>
    </w:p>
    <w:p w:rsidR="007721D9" w:rsidRDefault="00A608B7">
      <w:pPr>
        <w:autoSpaceDE w:val="0"/>
        <w:autoSpaceDN w:val="0"/>
        <w:adjustRightInd w:val="0"/>
        <w:rPr>
          <w:rFonts w:ascii="宋体" w:eastAsia="宋体" w:hAnsi="宋体"/>
          <w:kern w:val="0"/>
          <w:sz w:val="24"/>
          <w:szCs w:val="24"/>
        </w:rPr>
      </w:pPr>
      <w:r>
        <w:rPr>
          <w:rFonts w:ascii="宋体" w:eastAsia="宋体" w:hAnsi="宋体" w:cs="Times New Roman"/>
          <w:kern w:val="0"/>
          <w:sz w:val="20"/>
          <w:szCs w:val="20"/>
        </w:rPr>
        <w:t>[10]</w:t>
      </w:r>
      <w:r>
        <w:rPr>
          <w:rFonts w:ascii="宋体" w:eastAsia="宋体" w:hAnsi="宋体" w:cs="宋体" w:hint="eastAsia"/>
          <w:kern w:val="0"/>
          <w:sz w:val="20"/>
          <w:szCs w:val="20"/>
        </w:rPr>
        <w:t>邱均平，邹菲</w:t>
      </w:r>
      <w:r>
        <w:rPr>
          <w:rFonts w:ascii="宋体" w:eastAsia="宋体" w:hAnsi="宋体" w:cs="Times New Roman"/>
          <w:kern w:val="0"/>
          <w:sz w:val="20"/>
          <w:szCs w:val="20"/>
        </w:rPr>
        <w:t>.</w:t>
      </w:r>
      <w:r>
        <w:rPr>
          <w:rFonts w:ascii="宋体" w:eastAsia="宋体" w:hAnsi="宋体" w:cs="宋体" w:hint="eastAsia"/>
          <w:kern w:val="0"/>
          <w:sz w:val="20"/>
          <w:szCs w:val="20"/>
        </w:rPr>
        <w:t>国外内容分析法的研究概况及进展</w:t>
      </w:r>
      <w:r>
        <w:rPr>
          <w:rFonts w:ascii="宋体" w:eastAsia="宋体" w:hAnsi="宋体" w:cs="Times New Roman"/>
          <w:kern w:val="0"/>
          <w:sz w:val="20"/>
          <w:szCs w:val="20"/>
        </w:rPr>
        <w:t>[J].</w:t>
      </w:r>
      <w:r>
        <w:rPr>
          <w:rFonts w:ascii="宋体" w:eastAsia="宋体" w:hAnsi="宋体" w:cs="宋体" w:hint="eastAsia"/>
          <w:kern w:val="0"/>
          <w:sz w:val="20"/>
          <w:szCs w:val="20"/>
        </w:rPr>
        <w:t>图书情报知识</w:t>
      </w:r>
      <w:r>
        <w:rPr>
          <w:rFonts w:ascii="宋体" w:eastAsia="宋体" w:hAnsi="宋体" w:cs="Times New Roman"/>
          <w:kern w:val="0"/>
          <w:sz w:val="20"/>
          <w:szCs w:val="20"/>
        </w:rPr>
        <w:t>,2003(6):6-8.</w:t>
      </w:r>
    </w:p>
    <w:p w:rsidR="007721D9" w:rsidRDefault="00A608B7">
      <w:pPr>
        <w:autoSpaceDE w:val="0"/>
        <w:autoSpaceDN w:val="0"/>
        <w:adjustRightInd w:val="0"/>
        <w:ind w:left="400" w:hangingChars="200" w:hanging="400"/>
        <w:rPr>
          <w:rFonts w:ascii="宋体" w:eastAsia="宋体" w:hAnsi="宋体"/>
          <w:kern w:val="0"/>
          <w:sz w:val="24"/>
          <w:szCs w:val="24"/>
        </w:rPr>
      </w:pPr>
      <w:r>
        <w:rPr>
          <w:rFonts w:ascii="宋体" w:eastAsia="宋体" w:hAnsi="宋体" w:cs="Times New Roman"/>
          <w:kern w:val="0"/>
          <w:sz w:val="20"/>
          <w:szCs w:val="20"/>
        </w:rPr>
        <w:t>[11]</w:t>
      </w:r>
      <w:bookmarkStart w:id="25" w:name="_neb2663D02C_1140_49C4_BB1D_BFF7A3DDF673"/>
      <w:r>
        <w:rPr>
          <w:rFonts w:ascii="宋体" w:eastAsia="宋体" w:hAnsi="宋体" w:cs="宋体" w:hint="eastAsia"/>
          <w:kern w:val="0"/>
          <w:sz w:val="20"/>
          <w:szCs w:val="20"/>
        </w:rPr>
        <w:t>王亮亮，彭晓东</w:t>
      </w:r>
      <w:r>
        <w:rPr>
          <w:rFonts w:ascii="宋体" w:eastAsia="宋体" w:hAnsi="宋体" w:cs="Times New Roman"/>
          <w:kern w:val="0"/>
          <w:sz w:val="20"/>
          <w:szCs w:val="20"/>
        </w:rPr>
        <w:t>.</w:t>
      </w:r>
      <w:r>
        <w:rPr>
          <w:rFonts w:ascii="宋体" w:eastAsia="宋体" w:hAnsi="宋体" w:cs="宋体" w:hint="eastAsia"/>
          <w:kern w:val="0"/>
          <w:sz w:val="20"/>
          <w:szCs w:val="20"/>
        </w:rPr>
        <w:t>国内外管理科学学科发展趋势研究：基于内容分析方法</w:t>
      </w:r>
      <w:r>
        <w:rPr>
          <w:rFonts w:ascii="宋体" w:eastAsia="宋体" w:hAnsi="宋体" w:cs="Times New Roman"/>
          <w:kern w:val="0"/>
          <w:sz w:val="20"/>
          <w:szCs w:val="20"/>
        </w:rPr>
        <w:t>[J].</w:t>
      </w:r>
      <w:r>
        <w:rPr>
          <w:rFonts w:ascii="宋体" w:eastAsia="宋体" w:hAnsi="宋体" w:cs="宋体" w:hint="eastAsia"/>
          <w:kern w:val="0"/>
          <w:sz w:val="20"/>
          <w:szCs w:val="20"/>
        </w:rPr>
        <w:t>科学学研究</w:t>
      </w:r>
      <w:r>
        <w:rPr>
          <w:rFonts w:ascii="宋体" w:eastAsia="宋体" w:hAnsi="宋体" w:cs="Times New Roman"/>
          <w:kern w:val="0"/>
          <w:sz w:val="20"/>
          <w:szCs w:val="20"/>
        </w:rPr>
        <w:t>,2007(5):959-962.</w:t>
      </w:r>
      <w:bookmarkEnd w:id="25"/>
    </w:p>
    <w:p w:rsidR="007721D9" w:rsidRDefault="00A608B7">
      <w:pPr>
        <w:autoSpaceDE w:val="0"/>
        <w:autoSpaceDN w:val="0"/>
        <w:adjustRightInd w:val="0"/>
        <w:ind w:left="500" w:hangingChars="250" w:hanging="500"/>
        <w:rPr>
          <w:rFonts w:ascii="宋体" w:eastAsia="宋体" w:hAnsi="宋体"/>
          <w:kern w:val="0"/>
          <w:sz w:val="24"/>
          <w:szCs w:val="24"/>
        </w:rPr>
      </w:pPr>
      <w:r>
        <w:rPr>
          <w:rFonts w:ascii="宋体" w:eastAsia="宋体" w:hAnsi="宋体" w:cs="Times New Roman"/>
          <w:kern w:val="0"/>
          <w:sz w:val="20"/>
          <w:szCs w:val="20"/>
        </w:rPr>
        <w:t>[12]</w:t>
      </w:r>
      <w:r>
        <w:rPr>
          <w:rFonts w:ascii="宋体" w:eastAsia="宋体" w:hAnsi="宋体" w:cs="宋体" w:hint="eastAsia"/>
          <w:kern w:val="0"/>
          <w:sz w:val="20"/>
          <w:szCs w:val="20"/>
        </w:rPr>
        <w:t>李燕萍，吴绍棠，郜斐，等</w:t>
      </w:r>
      <w:r>
        <w:rPr>
          <w:rFonts w:ascii="宋体" w:eastAsia="宋体" w:hAnsi="宋体" w:cs="Times New Roman"/>
          <w:kern w:val="0"/>
          <w:sz w:val="20"/>
          <w:szCs w:val="20"/>
        </w:rPr>
        <w:t>.</w:t>
      </w:r>
      <w:r>
        <w:rPr>
          <w:rFonts w:ascii="宋体" w:eastAsia="宋体" w:hAnsi="宋体" w:cs="宋体" w:hint="eastAsia"/>
          <w:kern w:val="0"/>
          <w:sz w:val="20"/>
          <w:szCs w:val="20"/>
        </w:rPr>
        <w:t>改革开放以来我国科研经费管理政策的变迁、评介与走向：基于政策文本的内容分析</w:t>
      </w:r>
      <w:r>
        <w:rPr>
          <w:rFonts w:ascii="宋体" w:eastAsia="宋体" w:hAnsi="宋体" w:cs="Times New Roman"/>
          <w:kern w:val="0"/>
          <w:sz w:val="20"/>
          <w:szCs w:val="20"/>
        </w:rPr>
        <w:t>[J].</w:t>
      </w:r>
      <w:r>
        <w:rPr>
          <w:rFonts w:ascii="宋体" w:eastAsia="宋体" w:hAnsi="宋体" w:cs="宋体" w:hint="eastAsia"/>
          <w:kern w:val="0"/>
          <w:sz w:val="20"/>
          <w:szCs w:val="20"/>
        </w:rPr>
        <w:t>科学学研究</w:t>
      </w:r>
      <w:r>
        <w:rPr>
          <w:rFonts w:ascii="宋体" w:eastAsia="宋体" w:hAnsi="宋体" w:cs="Times New Roman"/>
          <w:kern w:val="0"/>
          <w:sz w:val="20"/>
          <w:szCs w:val="20"/>
        </w:rPr>
        <w:t>,2009(10):1441-1447.</w:t>
      </w:r>
    </w:p>
    <w:p w:rsidR="007721D9" w:rsidRDefault="00A608B7">
      <w:pPr>
        <w:autoSpaceDE w:val="0"/>
        <w:autoSpaceDN w:val="0"/>
        <w:adjustRightInd w:val="0"/>
        <w:rPr>
          <w:rFonts w:ascii="宋体" w:eastAsia="宋体" w:hAnsi="宋体"/>
          <w:kern w:val="0"/>
          <w:sz w:val="24"/>
          <w:szCs w:val="24"/>
        </w:rPr>
      </w:pPr>
      <w:r>
        <w:rPr>
          <w:rFonts w:ascii="宋体" w:eastAsia="宋体" w:hAnsi="宋体" w:cs="Times New Roman"/>
          <w:kern w:val="0"/>
          <w:sz w:val="20"/>
          <w:szCs w:val="20"/>
        </w:rPr>
        <w:t>[13]</w:t>
      </w:r>
      <w:bookmarkStart w:id="26" w:name="_nebBDB4855B_42F6_420B_95F7_B0C2E20969D5"/>
      <w:r>
        <w:rPr>
          <w:rFonts w:ascii="宋体" w:eastAsia="宋体" w:hAnsi="宋体" w:cs="宋体" w:hint="eastAsia"/>
          <w:kern w:val="0"/>
          <w:sz w:val="20"/>
          <w:szCs w:val="20"/>
        </w:rPr>
        <w:t>汪涛，谢宁宁</w:t>
      </w:r>
      <w:r>
        <w:rPr>
          <w:rFonts w:ascii="宋体" w:eastAsia="宋体" w:hAnsi="宋体" w:cs="Times New Roman"/>
          <w:kern w:val="0"/>
          <w:sz w:val="20"/>
          <w:szCs w:val="20"/>
        </w:rPr>
        <w:t>.</w:t>
      </w:r>
      <w:r>
        <w:rPr>
          <w:rFonts w:ascii="宋体" w:eastAsia="宋体" w:hAnsi="宋体" w:cs="宋体" w:hint="eastAsia"/>
          <w:kern w:val="0"/>
          <w:sz w:val="20"/>
          <w:szCs w:val="20"/>
        </w:rPr>
        <w:t>基于内容分析法的科技创新政策协同研究</w:t>
      </w:r>
      <w:r>
        <w:rPr>
          <w:rFonts w:ascii="宋体" w:eastAsia="宋体" w:hAnsi="宋体" w:cs="Times New Roman"/>
          <w:kern w:val="0"/>
          <w:sz w:val="20"/>
          <w:szCs w:val="20"/>
        </w:rPr>
        <w:t>[J].</w:t>
      </w:r>
      <w:r>
        <w:rPr>
          <w:rFonts w:ascii="宋体" w:eastAsia="宋体" w:hAnsi="宋体" w:cs="宋体" w:hint="eastAsia"/>
          <w:kern w:val="0"/>
          <w:sz w:val="20"/>
          <w:szCs w:val="20"/>
        </w:rPr>
        <w:t>技术经济</w:t>
      </w:r>
      <w:r>
        <w:rPr>
          <w:rFonts w:ascii="宋体" w:eastAsia="宋体" w:hAnsi="宋体" w:cs="Times New Roman"/>
          <w:kern w:val="0"/>
          <w:sz w:val="20"/>
          <w:szCs w:val="20"/>
        </w:rPr>
        <w:t>,2013(9):22-28.</w:t>
      </w:r>
      <w:bookmarkEnd w:id="26"/>
    </w:p>
    <w:p w:rsidR="007721D9" w:rsidRDefault="00A608B7">
      <w:pPr>
        <w:autoSpaceDE w:val="0"/>
        <w:autoSpaceDN w:val="0"/>
        <w:adjustRightInd w:val="0"/>
        <w:ind w:left="500" w:hangingChars="250" w:hanging="500"/>
        <w:rPr>
          <w:rFonts w:ascii="宋体" w:eastAsia="宋体" w:hAnsi="宋体"/>
          <w:kern w:val="0"/>
          <w:sz w:val="24"/>
          <w:szCs w:val="24"/>
        </w:rPr>
      </w:pPr>
      <w:r>
        <w:rPr>
          <w:rFonts w:ascii="宋体" w:eastAsia="宋体" w:hAnsi="宋体" w:cs="Times New Roman"/>
          <w:kern w:val="0"/>
          <w:sz w:val="20"/>
          <w:szCs w:val="20"/>
        </w:rPr>
        <w:t>[14]</w:t>
      </w:r>
      <w:r>
        <w:rPr>
          <w:rFonts w:ascii="宋体" w:eastAsia="宋体" w:hAnsi="宋体" w:cs="宋体" w:hint="eastAsia"/>
          <w:kern w:val="0"/>
          <w:sz w:val="20"/>
          <w:szCs w:val="20"/>
        </w:rPr>
        <w:t>李科利，梁丽芝</w:t>
      </w:r>
      <w:r>
        <w:rPr>
          <w:rFonts w:ascii="宋体" w:eastAsia="宋体" w:hAnsi="宋体" w:cs="Times New Roman"/>
          <w:kern w:val="0"/>
          <w:sz w:val="20"/>
          <w:szCs w:val="20"/>
        </w:rPr>
        <w:t>.</w:t>
      </w:r>
      <w:r>
        <w:rPr>
          <w:rFonts w:ascii="宋体" w:eastAsia="宋体" w:hAnsi="宋体" w:cs="宋体" w:hint="eastAsia"/>
          <w:kern w:val="0"/>
          <w:sz w:val="20"/>
          <w:szCs w:val="20"/>
        </w:rPr>
        <w:t>我国高等教育政策文本定量分析：以政策工具为视角</w:t>
      </w:r>
      <w:r>
        <w:rPr>
          <w:rFonts w:ascii="宋体" w:eastAsia="宋体" w:hAnsi="宋体" w:cs="Times New Roman"/>
          <w:kern w:val="0"/>
          <w:sz w:val="20"/>
          <w:szCs w:val="20"/>
        </w:rPr>
        <w:t>[J].</w:t>
      </w:r>
      <w:r>
        <w:rPr>
          <w:rFonts w:ascii="宋体" w:eastAsia="宋体" w:hAnsi="宋体" w:cs="宋体" w:hint="eastAsia"/>
          <w:kern w:val="0"/>
          <w:sz w:val="20"/>
          <w:szCs w:val="20"/>
        </w:rPr>
        <w:t>中国高教研究</w:t>
      </w:r>
      <w:r>
        <w:rPr>
          <w:rFonts w:ascii="宋体" w:eastAsia="宋体" w:hAnsi="宋体" w:cs="Times New Roman"/>
          <w:kern w:val="0"/>
          <w:sz w:val="20"/>
          <w:szCs w:val="20"/>
        </w:rPr>
        <w:t>,2015(8):50-56.</w:t>
      </w:r>
    </w:p>
    <w:p w:rsidR="007721D9" w:rsidRDefault="00A608B7">
      <w:pPr>
        <w:autoSpaceDE w:val="0"/>
        <w:autoSpaceDN w:val="0"/>
        <w:adjustRightInd w:val="0"/>
        <w:ind w:left="500" w:hangingChars="250" w:hanging="500"/>
        <w:rPr>
          <w:rFonts w:ascii="宋体" w:eastAsia="宋体" w:hAnsi="宋体"/>
          <w:kern w:val="0"/>
          <w:sz w:val="24"/>
          <w:szCs w:val="24"/>
        </w:rPr>
      </w:pPr>
      <w:r>
        <w:rPr>
          <w:rFonts w:ascii="宋体" w:eastAsia="宋体" w:hAnsi="宋体" w:cs="Times New Roman"/>
          <w:kern w:val="0"/>
          <w:sz w:val="20"/>
          <w:szCs w:val="20"/>
        </w:rPr>
        <w:t>[15]</w:t>
      </w:r>
      <w:bookmarkStart w:id="27" w:name="_neb05923F86_F794_4F33_9E26_5B46A1253DAA"/>
      <w:r>
        <w:rPr>
          <w:rFonts w:ascii="宋体" w:eastAsia="宋体" w:hAnsi="宋体" w:cs="宋体" w:hint="eastAsia"/>
          <w:kern w:val="0"/>
          <w:sz w:val="20"/>
          <w:szCs w:val="20"/>
        </w:rPr>
        <w:t>张永安，闫瑾</w:t>
      </w:r>
      <w:r>
        <w:rPr>
          <w:rFonts w:ascii="宋体" w:eastAsia="宋体" w:hAnsi="宋体" w:cs="Times New Roman"/>
          <w:kern w:val="0"/>
          <w:sz w:val="20"/>
          <w:szCs w:val="20"/>
        </w:rPr>
        <w:t>.</w:t>
      </w:r>
      <w:r>
        <w:rPr>
          <w:rFonts w:ascii="宋体" w:eastAsia="宋体" w:hAnsi="宋体" w:cs="宋体" w:hint="eastAsia"/>
          <w:kern w:val="0"/>
          <w:sz w:val="20"/>
          <w:szCs w:val="20"/>
        </w:rPr>
        <w:t>基于文本挖掘的科技成果转化政策内部结构关系与宏观布局研究</w:t>
      </w:r>
      <w:r>
        <w:rPr>
          <w:rFonts w:ascii="宋体" w:eastAsia="宋体" w:hAnsi="宋体" w:cs="Times New Roman"/>
          <w:kern w:val="0"/>
          <w:sz w:val="20"/>
          <w:szCs w:val="20"/>
        </w:rPr>
        <w:t>[J].</w:t>
      </w:r>
      <w:r>
        <w:rPr>
          <w:rFonts w:ascii="宋体" w:eastAsia="宋体" w:hAnsi="宋体" w:cs="宋体" w:hint="eastAsia"/>
          <w:kern w:val="0"/>
          <w:sz w:val="20"/>
          <w:szCs w:val="20"/>
        </w:rPr>
        <w:t>情报杂志</w:t>
      </w:r>
      <w:r>
        <w:rPr>
          <w:rFonts w:ascii="宋体" w:eastAsia="宋体" w:hAnsi="宋体" w:cs="Times New Roman"/>
          <w:kern w:val="0"/>
          <w:sz w:val="20"/>
          <w:szCs w:val="20"/>
        </w:rPr>
        <w:t>,2016(2):44-49.</w:t>
      </w:r>
      <w:bookmarkEnd w:id="27"/>
    </w:p>
    <w:p w:rsidR="007721D9" w:rsidRDefault="00A608B7">
      <w:pPr>
        <w:autoSpaceDE w:val="0"/>
        <w:autoSpaceDN w:val="0"/>
        <w:adjustRightInd w:val="0"/>
        <w:rPr>
          <w:rFonts w:ascii="宋体" w:eastAsia="宋体" w:hAnsi="宋体"/>
          <w:kern w:val="0"/>
          <w:sz w:val="24"/>
          <w:szCs w:val="24"/>
        </w:rPr>
      </w:pPr>
      <w:r>
        <w:rPr>
          <w:rFonts w:ascii="宋体" w:eastAsia="宋体" w:hAnsi="宋体" w:cs="Times New Roman"/>
          <w:kern w:val="0"/>
          <w:sz w:val="20"/>
          <w:szCs w:val="20"/>
        </w:rPr>
        <w:t>[16]</w:t>
      </w:r>
      <w:bookmarkStart w:id="28" w:name="_neb46CE001F_D6EE_45E9_94AF_B56E276F501B"/>
      <w:r>
        <w:rPr>
          <w:rFonts w:ascii="宋体" w:eastAsia="宋体" w:hAnsi="宋体" w:cs="宋体" w:hint="eastAsia"/>
          <w:kern w:val="0"/>
          <w:sz w:val="20"/>
          <w:szCs w:val="20"/>
        </w:rPr>
        <w:t>李津石</w:t>
      </w:r>
      <w:r>
        <w:rPr>
          <w:rFonts w:ascii="宋体" w:eastAsia="宋体" w:hAnsi="宋体" w:cs="Times New Roman"/>
          <w:kern w:val="0"/>
          <w:sz w:val="20"/>
          <w:szCs w:val="20"/>
        </w:rPr>
        <w:t>.</w:t>
      </w:r>
      <w:r>
        <w:rPr>
          <w:rFonts w:ascii="宋体" w:eastAsia="宋体" w:hAnsi="宋体" w:cs="宋体" w:hint="eastAsia"/>
          <w:kern w:val="0"/>
          <w:sz w:val="20"/>
          <w:szCs w:val="20"/>
        </w:rPr>
        <w:t>我国高等教育“教育工程”的政策工具分析</w:t>
      </w:r>
      <w:r>
        <w:rPr>
          <w:rFonts w:ascii="宋体" w:eastAsia="宋体" w:hAnsi="宋体" w:cs="Times New Roman"/>
          <w:kern w:val="0"/>
          <w:sz w:val="20"/>
          <w:szCs w:val="20"/>
        </w:rPr>
        <w:t>[J].</w:t>
      </w:r>
      <w:r>
        <w:rPr>
          <w:rFonts w:ascii="宋体" w:eastAsia="宋体" w:hAnsi="宋体" w:cs="宋体" w:hint="eastAsia"/>
          <w:kern w:val="0"/>
          <w:sz w:val="20"/>
          <w:szCs w:val="20"/>
        </w:rPr>
        <w:t>中国高教研究</w:t>
      </w:r>
      <w:r>
        <w:rPr>
          <w:rFonts w:ascii="宋体" w:eastAsia="宋体" w:hAnsi="宋体" w:cs="Times New Roman"/>
          <w:kern w:val="0"/>
          <w:sz w:val="20"/>
          <w:szCs w:val="20"/>
        </w:rPr>
        <w:t>,2014(7):42-47.</w:t>
      </w:r>
      <w:bookmarkEnd w:id="28"/>
    </w:p>
    <w:p w:rsidR="007721D9" w:rsidRDefault="00A608B7">
      <w:pPr>
        <w:autoSpaceDE w:val="0"/>
        <w:autoSpaceDN w:val="0"/>
        <w:adjustRightInd w:val="0"/>
        <w:ind w:left="500" w:hangingChars="250" w:hanging="500"/>
        <w:rPr>
          <w:rFonts w:ascii="宋体" w:eastAsia="宋体" w:hAnsi="宋体"/>
          <w:kern w:val="0"/>
          <w:sz w:val="24"/>
          <w:szCs w:val="24"/>
        </w:rPr>
      </w:pPr>
      <w:r>
        <w:rPr>
          <w:rFonts w:ascii="宋体" w:eastAsia="宋体" w:hAnsi="宋体" w:cs="Times New Roman"/>
          <w:kern w:val="0"/>
          <w:sz w:val="20"/>
          <w:szCs w:val="20"/>
        </w:rPr>
        <w:t>[17]SCHNEIDER A, INGRAM H.Behavioral assumptions of policy tools[J].The Journal of Politics, 1990,52(2):510-529.</w:t>
      </w:r>
    </w:p>
    <w:p w:rsidR="007721D9" w:rsidRDefault="00A608B7">
      <w:pPr>
        <w:autoSpaceDE w:val="0"/>
        <w:autoSpaceDN w:val="0"/>
        <w:adjustRightInd w:val="0"/>
        <w:ind w:left="500" w:hangingChars="250" w:hanging="500"/>
        <w:rPr>
          <w:rFonts w:ascii="宋体" w:eastAsia="宋体" w:hAnsi="宋体" w:cs="Times New Roman"/>
          <w:kern w:val="0"/>
          <w:sz w:val="20"/>
          <w:szCs w:val="20"/>
        </w:rPr>
      </w:pPr>
      <w:r>
        <w:rPr>
          <w:rFonts w:ascii="宋体" w:eastAsia="宋体" w:hAnsi="宋体" w:cs="Times New Roman"/>
          <w:kern w:val="0"/>
          <w:sz w:val="20"/>
          <w:szCs w:val="20"/>
        </w:rPr>
        <w:t>[18]</w:t>
      </w:r>
      <w:bookmarkStart w:id="29" w:name="_neb00D302B5_7195_4454_87B2_2EE9060D4130"/>
      <w:r>
        <w:rPr>
          <w:rFonts w:ascii="宋体" w:eastAsia="宋体" w:hAnsi="宋体" w:cs="宋体" w:hint="eastAsia"/>
          <w:kern w:val="0"/>
          <w:sz w:val="20"/>
          <w:szCs w:val="20"/>
        </w:rPr>
        <w:t>张端鸿，刘虹</w:t>
      </w:r>
      <w:r>
        <w:rPr>
          <w:rFonts w:ascii="宋体" w:eastAsia="宋体" w:hAnsi="宋体" w:cs="Times New Roman"/>
          <w:kern w:val="0"/>
          <w:sz w:val="20"/>
          <w:szCs w:val="20"/>
        </w:rPr>
        <w:t>.</w:t>
      </w:r>
      <w:r>
        <w:rPr>
          <w:rFonts w:ascii="宋体" w:eastAsia="宋体" w:hAnsi="宋体" w:cs="宋体" w:hint="eastAsia"/>
          <w:kern w:val="0"/>
          <w:sz w:val="20"/>
          <w:szCs w:val="20"/>
        </w:rPr>
        <w:t>中国高等教育改革与发展的政策工具分析</w:t>
      </w:r>
      <w:r>
        <w:rPr>
          <w:rFonts w:ascii="宋体" w:eastAsia="宋体" w:hAnsi="宋体" w:cs="Times New Roman"/>
          <w:kern w:val="0"/>
          <w:sz w:val="20"/>
          <w:szCs w:val="20"/>
        </w:rPr>
        <w:t>[J].</w:t>
      </w:r>
      <w:r>
        <w:rPr>
          <w:rFonts w:ascii="宋体" w:eastAsia="宋体" w:hAnsi="宋体" w:cs="宋体" w:hint="eastAsia"/>
          <w:kern w:val="0"/>
          <w:sz w:val="20"/>
          <w:szCs w:val="20"/>
        </w:rPr>
        <w:t>复旦教育论坛</w:t>
      </w:r>
      <w:r>
        <w:rPr>
          <w:rFonts w:ascii="宋体" w:eastAsia="宋体" w:hAnsi="宋体" w:cs="Times New Roman"/>
          <w:kern w:val="0"/>
          <w:sz w:val="20"/>
          <w:szCs w:val="20"/>
        </w:rPr>
        <w:t>,2013(1):50-54.</w:t>
      </w:r>
      <w:bookmarkEnd w:id="29"/>
    </w:p>
    <w:p w:rsidR="007721D9" w:rsidRDefault="007721D9">
      <w:pPr>
        <w:autoSpaceDE w:val="0"/>
        <w:autoSpaceDN w:val="0"/>
        <w:adjustRightInd w:val="0"/>
        <w:rPr>
          <w:rFonts w:ascii="宋体" w:eastAsia="宋体" w:hAnsi="宋体"/>
          <w:kern w:val="0"/>
          <w:sz w:val="24"/>
          <w:szCs w:val="24"/>
        </w:rPr>
      </w:pPr>
    </w:p>
    <w:p w:rsidR="007721D9" w:rsidRDefault="007721D9">
      <w:pPr>
        <w:autoSpaceDE w:val="0"/>
        <w:autoSpaceDN w:val="0"/>
        <w:adjustRightInd w:val="0"/>
        <w:rPr>
          <w:rFonts w:ascii="宋体" w:eastAsia="宋体" w:hAnsi="宋体"/>
          <w:kern w:val="0"/>
          <w:sz w:val="24"/>
          <w:szCs w:val="24"/>
        </w:rPr>
      </w:pPr>
    </w:p>
    <w:p w:rsidR="007721D9" w:rsidRDefault="007721D9">
      <w:pPr>
        <w:autoSpaceDE w:val="0"/>
        <w:autoSpaceDN w:val="0"/>
        <w:adjustRightInd w:val="0"/>
        <w:rPr>
          <w:rFonts w:ascii="宋体" w:eastAsia="宋体" w:hAnsi="宋体"/>
          <w:kern w:val="0"/>
          <w:sz w:val="24"/>
          <w:szCs w:val="24"/>
        </w:rPr>
      </w:pPr>
    </w:p>
    <w:p w:rsidR="007721D9" w:rsidRDefault="00A608B7">
      <w:pPr>
        <w:pStyle w:val="af1"/>
        <w:rPr>
          <w:rFonts w:ascii="宋体" w:eastAsia="宋体" w:hAnsi="宋体"/>
          <w:sz w:val="21"/>
          <w:szCs w:val="21"/>
        </w:rPr>
      </w:pPr>
      <w:r>
        <w:rPr>
          <w:rFonts w:ascii="宋体" w:eastAsia="宋体" w:hAnsi="宋体"/>
        </w:rPr>
        <w:fldChar w:fldCharType="end"/>
      </w:r>
      <w:r>
        <w:rPr>
          <w:rFonts w:ascii="宋体" w:eastAsia="宋体" w:hAnsi="宋体" w:hint="eastAsia"/>
          <w:b/>
          <w:sz w:val="21"/>
          <w:szCs w:val="21"/>
        </w:rPr>
        <w:t>作者简介：</w:t>
      </w:r>
      <w:r>
        <w:rPr>
          <w:rFonts w:ascii="宋体" w:eastAsia="宋体" w:hAnsi="宋体" w:hint="eastAsia"/>
          <w:sz w:val="21"/>
          <w:szCs w:val="21"/>
        </w:rPr>
        <w:t>龚利（1981－），男，江苏南通人，副教授，主要研究方向为科技创新政策；杜德斌（1963—），男，湖北宜昌人，教授，主要研究方向为科技创新政策；史文天（1988－），男，河北张家口人，博士生，主要研究方向为科技创新政策；龚存（198</w:t>
      </w:r>
      <w:r>
        <w:rPr>
          <w:rFonts w:ascii="宋体" w:eastAsia="宋体" w:hAnsi="宋体"/>
          <w:sz w:val="21"/>
          <w:szCs w:val="21"/>
        </w:rPr>
        <w:t>4</w:t>
      </w:r>
      <w:r>
        <w:rPr>
          <w:rFonts w:ascii="宋体" w:eastAsia="宋体" w:hAnsi="宋体" w:hint="eastAsia"/>
          <w:sz w:val="21"/>
          <w:szCs w:val="21"/>
        </w:rPr>
        <w:t>－），男，江苏南京人，经理，主要研究方向为数据分析。</w:t>
      </w:r>
    </w:p>
    <w:p w:rsidR="007721D9" w:rsidRDefault="007721D9"/>
    <w:sectPr w:rsidR="007721D9">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133" w:rsidRDefault="00095133">
      <w:r>
        <w:separator/>
      </w:r>
    </w:p>
  </w:endnote>
  <w:endnote w:type="continuationSeparator" w:id="0">
    <w:p w:rsidR="00095133" w:rsidRDefault="00095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539247"/>
    </w:sdtPr>
    <w:sdtEndPr/>
    <w:sdtContent>
      <w:p w:rsidR="007721D9" w:rsidRDefault="00A608B7">
        <w:pPr>
          <w:pStyle w:val="ab"/>
          <w:jc w:val="right"/>
        </w:pPr>
        <w:r>
          <w:fldChar w:fldCharType="begin"/>
        </w:r>
        <w:r>
          <w:instrText>PAGE   \* MERGEFORMAT</w:instrText>
        </w:r>
        <w:r>
          <w:fldChar w:fldCharType="separate"/>
        </w:r>
        <w:r w:rsidR="004317D8" w:rsidRPr="004317D8">
          <w:rPr>
            <w:noProof/>
            <w:lang w:val="zh-CN"/>
          </w:rPr>
          <w:t>1</w:t>
        </w:r>
        <w:r>
          <w:rPr>
            <w:lang w:val="zh-CN"/>
          </w:rPr>
          <w:fldChar w:fldCharType="end"/>
        </w:r>
      </w:p>
    </w:sdtContent>
  </w:sdt>
  <w:p w:rsidR="007721D9" w:rsidRDefault="007721D9">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133" w:rsidRDefault="00095133">
      <w:r>
        <w:separator/>
      </w:r>
    </w:p>
  </w:footnote>
  <w:footnote w:type="continuationSeparator" w:id="0">
    <w:p w:rsidR="00095133" w:rsidRDefault="0009513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C3130"/>
    <w:multiLevelType w:val="singleLevel"/>
    <w:tmpl w:val="135C3130"/>
    <w:lvl w:ilvl="0">
      <w:start w:val="1"/>
      <w:numFmt w:val="decimal"/>
      <w:lvlText w:val="(%1."/>
      <w:lvlJc w:val="left"/>
      <w:pPr>
        <w:tabs>
          <w:tab w:val="left" w:pos="312"/>
        </w:tabs>
        <w:ind w:left="0" w:firstLine="0"/>
      </w:pPr>
    </w:lvl>
  </w:abstractNum>
  <w:abstractNum w:abstractNumId="1" w15:restartNumberingAfterBreak="0">
    <w:nsid w:val="278ECD4D"/>
    <w:multiLevelType w:val="singleLevel"/>
    <w:tmpl w:val="278ECD4D"/>
    <w:lvl w:ilvl="0">
      <w:start w:val="2"/>
      <w:numFmt w:val="decimal"/>
      <w:suff w:val="space"/>
      <w:lvlText w:val="%1."/>
      <w:lvlJc w:val="left"/>
      <w:pPr>
        <w:ind w:left="0" w:firstLine="0"/>
      </w:pPr>
    </w:lvl>
  </w:abstractNum>
  <w:num w:numId="1">
    <w:abstractNumId w:val="0"/>
    <w:lvlOverride w:ilvl="0">
      <w:startOverride w:val="1"/>
    </w:lvlOverride>
  </w:num>
  <w:num w:numId="2">
    <w:abstractNumId w:val="1"/>
    <w:lvlOverride w:ilvl="0">
      <w:startOverride w:val="2"/>
    </w:lvlOverride>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爸">
    <w15:presenceInfo w15:providerId="Windows Live" w15:userId="f8fa7afb54387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NE.Ref{02711F17-E595-4145-8FEB-4455C05604B9}" w:val=" ADDIN NE.Ref.{02711F17-E595-4145-8FEB-4455C05604B9}&lt;Citation&gt;&lt;Group&gt;&lt;References&gt;&lt;Item&gt;&lt;ID&gt;13591&lt;/ID&gt;&lt;UID&gt;{1D8351D5-F1C6-4809-AA46-3DC08212EB2A}&lt;/UID&gt;&lt;Title&gt;我国高等教育政策文本定量分析——以政策工具为视角&lt;/Title&gt;&lt;Template&gt;Journal Article&lt;/Template&gt;&lt;Star&gt;0&lt;/Star&gt;&lt;Tag&gt;0&lt;/Tag&gt;&lt;Author&gt;李科利; 梁丽芝&lt;/Author&gt;&lt;Year&gt;2015&lt;/Year&gt;&lt;Details&gt;&lt;_accessed&gt;61609593&lt;/_accessed&gt;&lt;_author_aff&gt;湘潭大学公共管理学院;&lt;/_author_aff&gt;&lt;_collection_scope&gt;CSSCI;中文核心期刊;&lt;/_collection_scope&gt;&lt;_created&gt;61609593&lt;/_created&gt;&lt;_date&gt;60816960&lt;/_date&gt;&lt;_db_provider&gt;CNKI: 期刊&lt;/_db_provider&gt;&lt;_db_updated&gt;CNKI - Reference&lt;/_db_updated&gt;&lt;_issue&gt;08&lt;/_issue&gt;&lt;_journal&gt;中国高教研究&lt;/_journal&gt;&lt;_keywords&gt;政策工具;高等教育政策;定量分析&lt;/_keywords&gt;&lt;_language&gt;Chinese&lt;/_language&gt;&lt;_modified&gt;61609593&lt;/_modified&gt;&lt;_pages&gt;50-56&lt;/_pages&gt;&lt;_url&gt;http://www.cnki.net/KCMS/detail/detail.aspx?FileName=ZGGJ201508014&amp;amp;DbName=CJFQ2015&lt;/_url&gt;&lt;_translated_author&gt;Li, Keli;Liang, Lizhi&lt;/_translated_author&gt;&lt;/Details&gt;&lt;Extra&gt;&lt;DBUID&gt;{67493E3F-83BE-40B2-8D2D-7B0CF4F3D59B}&lt;/DBUID&gt;&lt;/Extra&gt;&lt;/Item&gt;&lt;/References&gt;&lt;/Group&gt;&lt;/Citation&gt;_x000a_"/>
    <w:docVar w:name="NE.Ref{0CF45A7D-3106-418F-9ADD-32128F7E0C88}" w:val=" ADDIN NE.Ref.{0CF45A7D-3106-418F-9ADD-32128F7E0C88}&lt;Citation&gt;&lt;Group&gt;&lt;References&gt;&lt;Item&gt;&lt;ID&gt;13607&lt;/ID&gt;&lt;UID&gt;{46CE001F-D6EE-45E9-94AF-B56E276F501B}&lt;/UID&gt;&lt;Title&gt;我国高等教育“教育工程”的政策工具分析&lt;/Title&gt;&lt;Template&gt;Journal Article&lt;/Template&gt;&lt;Star&gt;0&lt;/Star&gt;&lt;Tag&gt;0&lt;/Tag&gt;&lt;Author&gt;李津石&lt;/Author&gt;&lt;Year&gt;2014&lt;/Year&gt;&lt;Details&gt;&lt;_accessed&gt;61643068&lt;/_accessed&gt;&lt;_author_aff&gt;北京大学教育学院;&lt;/_author_aff&gt;&lt;_collection_scope&gt;CSSCI;中文核心期刊;&lt;/_collection_scope&gt;&lt;_created&gt;61643068&lt;/_created&gt;&lt;_date&gt;60246720&lt;/_date&gt;&lt;_db_provider&gt;CNKI: 期刊&lt;/_db_provider&gt;&lt;_db_updated&gt;CNKI - Reference&lt;/_db_updated&gt;&lt;_issue&gt;07&lt;/_issue&gt;&lt;_journal&gt;中国高教研究&lt;/_journal&gt;&lt;_keywords&gt;政策工具;教育政策工具;教育工程&lt;/_keywords&gt;&lt;_language&gt;Chinese&lt;/_language&gt;&lt;_modified&gt;61643069&lt;/_modified&gt;&lt;_pages&gt;42-47&lt;/_pages&gt;&lt;_url&gt;http://www.cnki.net/KCMS/detail/detail.aspx?FileName=ZGGJ201407010&amp;amp;DbName=CJFQ2014&lt;/_url&gt;&lt;_translated_author&gt;Li, Jinshi&lt;/_translated_author&gt;&lt;/Details&gt;&lt;Extra&gt;&lt;DBUID&gt;{67493E3F-83BE-40B2-8D2D-7B0CF4F3D59B}&lt;/DBUID&gt;&lt;/Extra&gt;&lt;/Item&gt;&lt;/References&gt;&lt;/Group&gt;&lt;/Citation&gt;_x000a_"/>
    <w:docVar w:name="NE.Ref{118A6971-01DE-4921-8E6E-99CD240184F8}" w:val=" ADDIN NE.Ref.{118A6971-01DE-4921-8E6E-99CD240184F8}&lt;Citation&gt;&lt;Group&gt;&lt;References&gt;&lt;Item&gt;&lt;ID&gt;13592&lt;/ID&gt;&lt;UID&gt;{BDB4855B-42F6-420B-95F7-B0C2E20969D5}&lt;/UID&gt;&lt;Title&gt;基于内容分析法的科技创新政策协同研究&lt;/Title&gt;&lt;Template&gt;Journal Article&lt;/Template&gt;&lt;Star&gt;0&lt;/Star&gt;&lt;Tag&gt;0&lt;/Tag&gt;&lt;Author&gt;汪涛; 谢宁宁&lt;/Author&gt;&lt;Year&gt;2013&lt;/Year&gt;&lt;Details&gt;&lt;_accessed&gt;61613936&lt;/_accessed&gt;&lt;_author_aff&gt;北京理工大学管理与经济学院;&lt;/_author_aff&gt;&lt;_collection_scope&gt;CSSCI;中国科技核心期刊;&lt;/_collection_scope&gt;&lt;_created&gt;61613936&lt;/_created&gt;&lt;_date&gt;59817600&lt;/_date&gt;&lt;_db_provider&gt;CNKI: 期刊&lt;/_db_provider&gt;&lt;_db_updated&gt;CNKI - Reference&lt;/_db_updated&gt;&lt;_issue&gt;09&lt;/_issue&gt;&lt;_journal&gt;技术经济&lt;/_journal&gt;&lt;_keywords&gt;科技创新政策;内容分析法;政策协同&lt;/_keywords&gt;&lt;_language&gt;Chinese&lt;/_language&gt;&lt;_modified&gt;61622458&lt;/_modified&gt;&lt;_pages&gt;22-28&lt;/_pages&gt;&lt;_url&gt;http://www.cnki.net/KCMS/detail/detail.aspx?FileName=JSJI201309004&amp;amp;DbName=CJFQ2013&lt;/_url&gt;&lt;_translated_author&gt;Wang, Tao;Xie, Ningning&lt;/_translated_author&gt;&lt;/Details&gt;&lt;Extra&gt;&lt;DBUID&gt;{67493E3F-83BE-40B2-8D2D-7B0CF4F3D59B}&lt;/DBUID&gt;&lt;/Extra&gt;&lt;/Item&gt;&lt;/References&gt;&lt;/Group&gt;&lt;/Citation&gt;_x000a_"/>
    <w:docVar w:name="NE.Ref{1398F285-B41A-41C9-9A98-D433EEB0046F}" w:val=" ADDIN NE.Ref.{1398F285-B41A-41C9-9A98-D433EEB0046F}&lt;Citation&gt;&lt;Group&gt;&lt;References&gt;&lt;Item&gt;&lt;ID&gt;13591&lt;/ID&gt;&lt;UID&gt;{1D8351D5-F1C6-4809-AA46-3DC08212EB2A}&lt;/UID&gt;&lt;Title&gt;我国高等教育政策文本定量分析——以政策工具为视角&lt;/Title&gt;&lt;Template&gt;Journal Article&lt;/Template&gt;&lt;Star&gt;0&lt;/Star&gt;&lt;Tag&gt;0&lt;/Tag&gt;&lt;Author&gt;李科利; 梁丽芝&lt;/Author&gt;&lt;Year&gt;2015&lt;/Year&gt;&lt;Details&gt;&lt;_accessed&gt;61609593&lt;/_accessed&gt;&lt;_author_aff&gt;湘潭大学公共管理学院;&lt;/_author_aff&gt;&lt;_collection_scope&gt;CSSCI;中文核心期刊;&lt;/_collection_scope&gt;&lt;_created&gt;61609593&lt;/_created&gt;&lt;_date&gt;60816960&lt;/_date&gt;&lt;_db_provider&gt;CNKI: 期刊&lt;/_db_provider&gt;&lt;_db_updated&gt;CNKI - Reference&lt;/_db_updated&gt;&lt;_issue&gt;08&lt;/_issue&gt;&lt;_journal&gt;中国高教研究&lt;/_journal&gt;&lt;_keywords&gt;政策工具;高等教育政策;定量分析&lt;/_keywords&gt;&lt;_language&gt;Chinese&lt;/_language&gt;&lt;_modified&gt;61609593&lt;/_modified&gt;&lt;_pages&gt;50-56&lt;/_pages&gt;&lt;_url&gt;http://www.cnki.net/KCMS/detail/detail.aspx?FileName=ZGGJ201508014&amp;amp;DbName=CJFQ2015&lt;/_url&gt;&lt;_translated_author&gt;Li, Keli;Liang, Lizhi&lt;/_translated_author&gt;&lt;/Details&gt;&lt;Extra&gt;&lt;DBUID&gt;{67493E3F-83BE-40B2-8D2D-7B0CF4F3D59B}&lt;/DBUID&gt;&lt;/Extra&gt;&lt;/Item&gt;&lt;/References&gt;&lt;/Group&gt;&lt;/Citation&gt;_x000a_"/>
    <w:docVar w:name="NE.Ref{19A80CB6-8A78-43F6-BDC6-75AE82A1FDA6}" w:val=" ADDIN NE.Ref.{19A80CB6-8A78-43F6-BDC6-75AE82A1FDA6}&lt;Citation&gt;&lt;Group&gt;&lt;References&gt;&lt;Item&gt;&lt;ID&gt;13606&lt;/ID&gt;&lt;UID&gt;{00D302B5-7195-4454-87B2-2EE9060D4130}&lt;/UID&gt;&lt;Title&gt;中国高等教育改革与发展的政策工具分析&lt;/Title&gt;&lt;Template&gt;Journal Article&lt;/Template&gt;&lt;Star&gt;0&lt;/Star&gt;&lt;Tag&gt;0&lt;/Tag&gt;&lt;Author&gt;张端鸿; 刘虹&lt;/Author&gt;&lt;Year&gt;2013&lt;/Year&gt;&lt;Details&gt;&lt;_accessed&gt;61643068&lt;/_accessed&gt;&lt;_author_aff&gt;复旦大学国际关系与公共事务学院;上海理工大学管理学院;&lt;/_author_aff&gt;&lt;_collection_scope&gt;CSSCI;中文核心期刊;&lt;/_collection_scope&gt;&lt;_created&gt;61643068&lt;/_created&gt;&lt;_date&gt;59460480&lt;/_date&gt;&lt;_db_provider&gt;CNKI: 期刊&lt;/_db_provider&gt;&lt;_db_updated&gt;CNKI - Reference&lt;/_db_updated&gt;&lt;_issue&gt;01&lt;/_issue&gt;&lt;_journal&gt;复旦教育论坛&lt;/_journal&gt;&lt;_keywords&gt;高等教育;政策工具;教育政策&lt;/_keywords&gt;&lt;_language&gt;Chinese&lt;/_language&gt;&lt;_modified&gt;61643068&lt;/_modified&gt;&lt;_pages&gt;50-54&lt;/_pages&gt;&lt;_url&gt;http://www.cnki.net/KCMS/detail/detail.aspx?FileName=GWZX201301014&amp;amp;DbName=CJFQ2013&lt;/_url&gt;&lt;_translated_author&gt;Zhang, Duanhong;Liu, Hong&lt;/_translated_author&gt;&lt;/Details&gt;&lt;Extra&gt;&lt;DBUID&gt;{67493E3F-83BE-40B2-8D2D-7B0CF4F3D59B}&lt;/DBUID&gt;&lt;/Extra&gt;&lt;/Item&gt;&lt;/References&gt;&lt;/Group&gt;&lt;/Citation&gt;_x000a_"/>
    <w:docVar w:name="NE.Ref{1C43D863-D0EE-4179-8BF2-94775B3C3016}" w:val=" ADDIN NE.Ref.{1C43D863-D0EE-4179-8BF2-94775B3C3016}&lt;Citation&gt;&lt;Group&gt;&lt;References&gt;&lt;Item&gt;&lt;ID&gt;13593&lt;/ID&gt;&lt;UID&gt;{7EC7F453-38F9-4A12-9800-36930FE29244}&lt;/UID&gt;&lt;Title&gt;科教融合与大学现代化——西方大学科研体制化的同质性和差异性&lt;/Title&gt;&lt;Template&gt;Journal Article&lt;/Template&gt;&lt;Star&gt;0&lt;/Star&gt;&lt;Tag&gt;0&lt;/Tag&gt;&lt;Author&gt;周光礼; 马海泉&lt;/Author&gt;&lt;Year&gt;2013&lt;/Year&gt;&lt;Details&gt;&lt;_collection_scope&gt;CSSCI;中文核心期刊;&lt;/_collection_scope&gt;&lt;_created&gt;61621046&lt;/_created&gt;&lt;_issue&gt;1&lt;/_issue&gt;&lt;_journal&gt;中国高教研究&lt;/_journal&gt;&lt;_modified&gt;61621046&lt;/_modified&gt;&lt;_pages&gt;12-21&lt;/_pages&gt;&lt;_translated_author&gt;Zhou, Guangli;Ma, Haiquan&lt;/_translated_author&gt;&lt;/Details&gt;&lt;Extra&gt;&lt;DBUID&gt;{67493E3F-83BE-40B2-8D2D-7B0CF4F3D59B}&lt;/DBUID&gt;&lt;/Extra&gt;&lt;/Item&gt;&lt;/References&gt;&lt;/Group&gt;&lt;/Citation&gt;_x000a_"/>
    <w:docVar w:name="NE.Ref{1DD42FC4-F2BC-42E6-A299-15B77791E950}" w:val=" ADDIN NE.Ref.{1DD42FC4-F2BC-42E6-A299-15B77791E950}&lt;Citation&gt;&lt;Group&gt;&lt;References&gt;&lt;Item&gt;&lt;ID&gt;13590&lt;/ID&gt;&lt;UID&gt;{35784DD8-75FD-4F68-80EF-118D799CD84D}&lt;/UID&gt;&lt;Title&gt;科学研究与高等教育“三重融合”的国家知识创新体系优化&lt;/Title&gt;&lt;Template&gt;Journal Article&lt;/Template&gt;&lt;Star&gt;0&lt;/Star&gt;&lt;Tag&gt;0&lt;/Tag&gt;&lt;Author&gt;滕堂伟; 赵培&lt;/Author&gt;&lt;Year&gt;2015&lt;/Year&gt;&lt;Details&gt;&lt;_accessed&gt;61609593&lt;/_accessed&gt;&lt;_author_aff&gt;华东师范大学城市与区域科学学院;&lt;/_author_aff&gt;&lt;_collection_scope&gt;CSSCI;中国科技核心期刊;中文核心期刊;&lt;/_collection_scope&gt;&lt;_created&gt;61609593&lt;/_created&gt;&lt;_date&gt;60644160&lt;/_date&gt;&lt;_db_provider&gt;CNKI: 期刊&lt;/_db_provider&gt;&lt;_db_updated&gt;CNKI - Reference&lt;/_db_updated&gt;&lt;_issue&gt;09&lt;/_issue&gt;&lt;_journal&gt;科技进步与对策&lt;/_journal&gt;&lt;_keywords&gt;知识创新;科学研究;高等教育;三重融合&lt;/_keywords&gt;&lt;_language&gt;Chinese&lt;/_language&gt;&lt;_modified&gt;61609593&lt;/_modified&gt;&lt;_pages&gt;128-131&lt;/_pages&gt;&lt;_url&gt;http://www.cnki.net/KCMS/detail/detail.aspx?FileName=KJJB201509024&amp;amp;DbName=CJFQ2015&lt;/_url&gt;&lt;_translated_author&gt;Teng, Tangwei;Zhao, Pei&lt;/_translated_author&gt;&lt;/Details&gt;&lt;Extra&gt;&lt;DBUID&gt;{67493E3F-83BE-40B2-8D2D-7B0CF4F3D59B}&lt;/DBUID&gt;&lt;/Extra&gt;&lt;/Item&gt;&lt;/References&gt;&lt;/Group&gt;&lt;/Citation&gt;_x000a_"/>
    <w:docVar w:name="NE.Ref{2962D3FA-340F-46BD-8665-CF102FE16884}" w:val=" ADDIN NE.Ref.{2962D3FA-340F-46BD-8665-CF102FE16884} ADDIN NE.Ref.{2962D3FA-340F-46BD-8665-CF102FE16884}&lt;Citation&gt;&lt;Group&gt;&lt;References&gt;&lt;Item&gt;&lt;ID&gt;13228&lt;/ID&gt;&lt;UID&gt;{3DDF843F-FAD5-4EFB-A224-10B90A7E5396}&lt;/UID&gt;&lt;Title&gt;政策工具视角的中国风能政策文本量化研究&lt;/Title&gt;&lt;Template&gt;Journal Article&lt;/Template&gt;&lt;Star&gt;0&lt;/Star&gt;&lt;Tag&gt;4&lt;/Tag&gt;&lt;Author&gt;黄萃; 苏竣; 施丽萍; 程啸天&lt;/Author&gt;&lt;Year&gt;2011&lt;/Year&gt;&lt;Details&gt;&lt;_alternate_title&gt;科学学研究&lt;/_alternate_title&gt;&lt;_created&gt;59845901&lt;/_created&gt;&lt;_date&gt;2011-01-01&lt;/_date&gt;&lt;_date_display&gt;2011&lt;/_date_display&gt;&lt;_issue&gt;6&lt;/_issue&gt;&lt;_journal&gt;科学学研究&lt;/_journal&gt;&lt;_modified&gt;59845901&lt;/_modified&gt;&lt;_pages&gt;876-882&lt;/_pages&gt;&lt;_volume&gt;29&lt;/_volume&gt;&lt;/Details&gt;&lt;Extra&gt;&lt;DBUID&gt;{67493E3F-83BE-40B2-8D2D-7B0CF4F3D59B}&lt;/DBUID&gt;&lt;/Extra&gt;&lt;/Item&gt;&lt;/References&gt;&lt;/Group&gt;&lt;/Citation&gt;_x000a_"/>
    <w:docVar w:name="NE.Ref{32938F38-C377-43A7-889F-D68B6CA6C038}" w:val=" ADDIN NE.Ref.{32938F38-C377-43A7-889F-D68B6CA6C038}&lt;Citation&gt;&lt;Group&gt;&lt;References&gt;&lt;Item&gt;&lt;ID&gt;13595&lt;/ID&gt;&lt;UID&gt;{C2D71C58-25C9-4F74-8CA2-60192E08FB6C}&lt;/UID&gt;&lt;Title&gt;内容分析法在管理研究中的应用现状及前景&lt;/Title&gt;&lt;Template&gt;Journal Article&lt;/Template&gt;&lt;Star&gt;0&lt;/Star&gt;&lt;Tag&gt;0&lt;/Tag&gt;&lt;Author&gt;顼志芬; 郝成林; 尉胜伟&lt;/Author&gt;&lt;Year&gt;2006&lt;/Year&gt;&lt;Details&gt;&lt;_created&gt;61621098&lt;/_created&gt;&lt;_issue&gt;18&lt;/_issue&gt;&lt;_journal&gt;科技情报开发与经济&lt;/_journal&gt;&lt;_modified&gt;61621098&lt;/_modified&gt;&lt;_pages&gt;166-167&lt;/_pages&gt;&lt;_volume&gt;16&lt;/_volume&gt;&lt;_translated_author&gt;Xu, Zhifen;Hao, Chenglin;Wei, Shengwei&lt;/_translated_author&gt;&lt;/Details&gt;&lt;Extra&gt;&lt;DBUID&gt;{67493E3F-83BE-40B2-8D2D-7B0CF4F3D59B}&lt;/DBUID&gt;&lt;/Extra&gt;&lt;/Item&gt;&lt;/References&gt;&lt;/Group&gt;&lt;Group&gt;&lt;References&gt;&lt;Item&gt;&lt;ID&gt;13596&lt;/ID&gt;&lt;UID&gt;{0CB273E6-94C6-4FD0-B825-2092A7F2B3F8}&lt;/UID&gt;&lt;Title&gt;试析内容分析法在社科情报学中的应用&lt;/Title&gt;&lt;Template&gt;Journal Article&lt;/Template&gt;&lt;Star&gt;0&lt;/Star&gt;&lt;Tag&gt;0&lt;/Tag&gt;&lt;Author&gt;马文峰&lt;/Author&gt;&lt;Year&gt;2000&lt;/Year&gt;&lt;Details&gt;&lt;_collection_scope&gt;CSSCI;中文核心期刊;&lt;/_collection_scope&gt;&lt;_created&gt;61621098&lt;/_created&gt;&lt;_issue&gt;4&lt;/_issue&gt;&lt;_journal&gt;情报科学&lt;/_journal&gt;&lt;_modified&gt;61622458&lt;/_modified&gt;&lt;_pages&gt;346-349&lt;/_pages&gt;&lt;_volume&gt;18&lt;/_volume&gt;&lt;_translated_author&gt;Ma, Wenfeng&lt;/_translated_author&gt;&lt;/Details&gt;&lt;Extra&gt;&lt;DBUID&gt;{67493E3F-83BE-40B2-8D2D-7B0CF4F3D59B}&lt;/DBUID&gt;&lt;/Extra&gt;&lt;/Item&gt;&lt;/References&gt;&lt;/Group&gt;&lt;/Citation&gt;_x000a_"/>
    <w:docVar w:name="NE.Ref{3688F94A-3441-41D0-A046-AF991025174A}" w:val=" ADDIN NE.Ref.{3688F94A-3441-41D0-A046-AF991025174A}&lt;Citation&gt;&lt;Group&gt;&lt;References&gt;&lt;Item&gt;&lt;ID&gt;13607&lt;/ID&gt;&lt;UID&gt;{46CE001F-D6EE-45E9-94AF-B56E276F501B}&lt;/UID&gt;&lt;Title&gt;我国高等教育“教育工程”的政策工具分析&lt;/Title&gt;&lt;Template&gt;Journal Article&lt;/Template&gt;&lt;Star&gt;0&lt;/Star&gt;&lt;Tag&gt;0&lt;/Tag&gt;&lt;Author&gt;李津石&lt;/Author&gt;&lt;Year&gt;2014&lt;/Year&gt;&lt;Details&gt;&lt;_language&gt;Chinese&lt;/_language&gt;&lt;_created&gt;61643068&lt;/_created&gt;&lt;_modified&gt;61643069&lt;/_modified&gt;&lt;_url&gt;http://www.cnki.net/KCMS/detail/detail.aspx?FileName=ZGGJ201407010&amp;amp;DbName=CJFQ2014&lt;/_url&gt;&lt;_journal&gt;中国高教研究&lt;/_journal&gt;&lt;_issue&gt;07&lt;/_issue&gt;&lt;_pages&gt;42-47&lt;/_pages&gt;&lt;_date&gt;60246720&lt;/_date&gt;&lt;_keywords&gt;政策工具;教育政策工具;教育工程&lt;/_keywords&gt;&lt;_author_aff&gt;北京大学教育学院;&lt;/_author_aff&gt;&lt;_db_provider&gt;CNKI: 期刊&lt;/_db_provider&gt;&lt;_accessed&gt;61643068&lt;/_accessed&gt;&lt;_db_updated&gt;CNKI - Reference&lt;/_db_updated&gt;&lt;_collection_scope&gt;CSSCI;中文核心期刊;&lt;/_collection_scope&gt;&lt;_translated_author&gt;Li, Jinshi&lt;/_translated_author&gt;&lt;/Details&gt;&lt;Extra&gt;&lt;DBUID&gt;{67493E3F-83BE-40B2-8D2D-7B0CF4F3D59B}&lt;/DBUID&gt;&lt;/Extra&gt;&lt;/Item&gt;&lt;/References&gt;&lt;/Group&gt;&lt;/Citation&gt;_x000a_"/>
    <w:docVar w:name="NE.Ref{407197FA-3906-4773-9F94-316D871BA768}" w:val=" ADDIN NE.Ref.{407197FA-3906-4773-9F94-316D871BA768} ADDIN NE.Ref.{407197FA-3906-4773-9F94-316D871BA768}&lt;Citation&gt;&lt;Group&gt;&lt;References&gt;&lt;Item&gt;&lt;ID&gt;13228&lt;/ID&gt;&lt;UID&gt;{3DDF843F-FAD5-4EFB-A224-10B90A7E5396}&lt;/UID&gt;&lt;Title&gt;政策工具视角的中国风能政策文本量化研究&lt;/Title&gt;&lt;Template&gt;Journal Article&lt;/Template&gt;&lt;Star&gt;0&lt;/Star&gt;&lt;Tag&gt;4&lt;/Tag&gt;&lt;Author&gt;黄萃; 苏竣; 施丽萍; 程啸天&lt;/Author&gt;&lt;Year&gt;2011&lt;/Year&gt;&lt;Details&gt;&lt;_alternate_title&gt;科学学研究&lt;/_alternate_title&gt;&lt;_created&gt;59845901&lt;/_created&gt;&lt;_date&gt;2011-01-01&lt;/_date&gt;&lt;_date_display&gt;2011&lt;/_date_display&gt;&lt;_issue&gt;6&lt;/_issue&gt;&lt;_journal&gt;科学学研究&lt;/_journal&gt;&lt;_modified&gt;59845901&lt;/_modified&gt;&lt;_pages&gt;876-882&lt;/_pages&gt;&lt;_volume&gt;29&lt;/_volume&gt;&lt;/Details&gt;&lt;Extra&gt;&lt;DBUID&gt;{67493E3F-83BE-40B2-8D2D-7B0CF4F3D59B}&lt;/DBUID&gt;&lt;/Extra&gt;&lt;/Item&gt;&lt;/References&gt;&lt;/Group&gt;&lt;Group&gt;&lt;References&gt;&lt;Item&gt;&lt;ID&gt;13331&lt;/ID&gt;&lt;UID&gt;{6F88A508-70CB-4A14-9521-DA2C6EF3211E}&lt;/UID&gt;&lt;Title&gt;国外内容分析法的研究概况及进展&lt;/Title&gt;&lt;Template&gt;Journal Article&lt;/Template&gt;&lt;Star&gt;0&lt;/Star&gt;&lt;Tag&gt;0&lt;/Tag&gt;&lt;Author&gt;邱均平; 邹菲&lt;/Author&gt;&lt;Year&gt;2003&lt;/Year&gt;&lt;Details&gt;&lt;_alternate_title&gt;图书情报知识&lt;/_alternate_title&gt;&lt;_created&gt;59880494&lt;/_created&gt;&lt;_date&gt;2003-01-01&lt;/_date&gt;&lt;_date_display&gt;2003&lt;/_date_display&gt;&lt;_journal&gt;图书情报知识&lt;/_journal&gt;&lt;_modified&gt;59880494&lt;/_modified&gt;&lt;_ori_publication&gt;万方数据资源系统&lt;/_ori_publication&gt;&lt;_pages&gt;6-8&lt;/_pages&gt;&lt;_volume&gt;6&lt;/_volume&gt;&lt;/Details&gt;&lt;Extra&gt;&lt;DBUID&gt;{67493E3F-83BE-40B2-8D2D-7B0CF4F3D59B}&lt;/DBUID&gt;&lt;/Extra&gt;&lt;/Item&gt;&lt;/References&gt;&lt;/Group&gt;&lt;Group&gt;&lt;References&gt;&lt;Item&gt;&lt;ID&gt;13332&lt;/ID&gt;&lt;UID&gt;{2D974A71-DCBE-464B-BEA5-F9680F866C75}&lt;/UID&gt;&lt;Title&gt;国内外管理科学学科发展趋势研究——基于内容分析方法&lt;/Title&gt;&lt;Template&gt;Journal Article&lt;/Template&gt;&lt;Star&gt;0&lt;/Star&gt;&lt;Tag&gt;0&lt;/Tag&gt;&lt;Author&gt;王亮亮; 彭晓东&lt;/Author&gt;&lt;Year&gt;2007&lt;/Year&gt;&lt;Details&gt;&lt;_alternate_title&gt;科学学研究&lt;/_alternate_title&gt;&lt;_created&gt;59880500&lt;/_created&gt;&lt;_date&gt;2007-01-01&lt;/_date&gt;&lt;_date_display&gt;2007&lt;/_date_display&gt;&lt;_issue&gt;5&lt;/_issue&gt;&lt;_journal&gt;科学学研究&lt;/_journal&gt;&lt;_modified&gt;59880500&lt;/_modified&gt;&lt;_ori_publication&gt;万方数据资源系统&lt;/_ori_publication&gt;&lt;_pages&gt;959-962&lt;/_pages&gt;&lt;_volume&gt;25&lt;/_volume&gt;&lt;/Details&gt;&lt;Extra&gt;&lt;DBUID&gt;{67493E3F-83BE-40B2-8D2D-7B0CF4F3D59B}&lt;/DBUID&gt;&lt;/Extra&gt;&lt;/Item&gt;&lt;/References&gt;&lt;/Group&gt;&lt;Group&gt;&lt;References&gt;&lt;Item&gt;&lt;ID&gt;13333&lt;/ID&gt;&lt;UID&gt;{89224C8A-872B-4582-87B1-CD26569D8F7A}&lt;/UID&gt;&lt;Title&gt;改革开放以来我国科研经费管理政策的变迁, 评介与走向——基于政策文本的内容分析&lt;/Title&gt;&lt;Template&gt;Journal Article&lt;/Template&gt;&lt;Star&gt;0&lt;/Star&gt;&lt;Tag&gt;0&lt;/Tag&gt;&lt;Author&gt;李燕萍; 吴绍棠; 郜斐; 张海雯&lt;/Author&gt;&lt;Year&gt;2009&lt;/Year&gt;&lt;Details&gt;&lt;_alternate_title&gt;科学学研究&lt;/_alternate_title&gt;&lt;_created&gt;59880500&lt;/_created&gt;&lt;_date&gt;2009-01-01&lt;/_date&gt;&lt;_date_display&gt;2009&lt;/_date_display&gt;&lt;_journal&gt;科学学研究&lt;/_journal&gt;&lt;_modified&gt;59880500&lt;/_modified&gt;&lt;_ori_publication&gt;万方数据资源系统&lt;/_ori_publication&gt;&lt;_pages&gt;1441-1453&lt;/_pages&gt;&lt;_volume&gt;10&lt;/_volume&gt;&lt;/Details&gt;&lt;Extra&gt;&lt;DBUID&gt;{67493E3F-83BE-40B2-8D2D-7B0CF4F3D59B}&lt;/DBUID&gt;&lt;/Extra&gt;&lt;/Item&gt;&lt;/References&gt;&lt;/Group&gt;&lt;/Citation&gt;_x000a_"/>
    <w:docVar w:name="NE.Ref{40FB63F9-EAEC-452C-8952-1E7B778F4908}" w:val=" ADDIN NE.Ref.{40FB63F9-EAEC-452C-8952-1E7B778F4908}&lt;Citation&gt;&lt;Group&gt;&lt;References&gt;&lt;Item&gt;&lt;ID&gt;13591&lt;/ID&gt;&lt;UID&gt;{1D8351D5-F1C6-4809-AA46-3DC08212EB2A}&lt;/UID&gt;&lt;Title&gt;我国高等教育政策文本定量分析——以政策工具为视角&lt;/Title&gt;&lt;Template&gt;Journal Article&lt;/Template&gt;&lt;Star&gt;0&lt;/Star&gt;&lt;Tag&gt;0&lt;/Tag&gt;&lt;Author&gt;李科利; 梁丽芝&lt;/Author&gt;&lt;Year&gt;2015&lt;/Year&gt;&lt;Details&gt;&lt;_accessed&gt;61609593&lt;/_accessed&gt;&lt;_author_aff&gt;湘潭大学公共管理学院;&lt;/_author_aff&gt;&lt;_collection_scope&gt;CSSCI;中文核心期刊;&lt;/_collection_scope&gt;&lt;_created&gt;61609593&lt;/_created&gt;&lt;_date&gt;60816960&lt;/_date&gt;&lt;_db_provider&gt;CNKI: 期刊&lt;/_db_provider&gt;&lt;_db_updated&gt;CNKI - Reference&lt;/_db_updated&gt;&lt;_issue&gt;08&lt;/_issue&gt;&lt;_journal&gt;中国高教研究&lt;/_journal&gt;&lt;_keywords&gt;政策工具;高等教育政策;定量分析&lt;/_keywords&gt;&lt;_language&gt;Chinese&lt;/_language&gt;&lt;_modified&gt;61622475&lt;/_modified&gt;&lt;_pages&gt;50-56&lt;/_pages&gt;&lt;_url&gt;http://www.cnki.net/KCMS/detail/detail.aspx?FileName=ZGGJ201508014&amp;amp;DbName=CJFQ2015&lt;/_url&gt;&lt;_translated_author&gt;Li, Keli;Liang, Lizhi&lt;/_translated_author&gt;&lt;/Details&gt;&lt;Extra&gt;&lt;DBUID&gt;{67493E3F-83BE-40B2-8D2D-7B0CF4F3D59B}&lt;/DBUID&gt;&lt;/Extra&gt;&lt;/Item&gt;&lt;/References&gt;&lt;/Group&gt;&lt;/Citation&gt;_x000a_"/>
    <w:docVar w:name="NE.Ref{41C8B3D8-17F4-48AD-A4BA-46D49F3E3503}" w:val=" ADDIN NE.Ref.{41C8B3D8-17F4-48AD-A4BA-46D49F3E3503} ADDIN NE.Ref.{41C8B3D8-17F4-48AD-A4BA-46D49F3E3503}&lt;Citation&gt;&lt;Group&gt;&lt;References&gt;&lt;Item&gt;&lt;ID&gt;13494&lt;/ID&gt;&lt;UID&gt;{4FC30F62-463E-45EA-A2A8-9CF7FAE24158}&lt;/UID&gt;&lt;Title&gt;政策工具视角下中国太阳能产业政策文本量化研究&lt;/Title&gt;&lt;Template&gt;Journal Article&lt;/Template&gt;&lt;Star&gt;0&lt;/Star&gt;&lt;Tag&gt;0&lt;/Tag&gt;&lt;Author&gt;曾婧婧; 胡锦绣&lt;/Author&gt;&lt;Year&gt;2014&lt;/Year&gt;&lt;Details&gt;&lt;_author_aff&gt;中南财经政法大学公共管理学院;&lt;/_author_aff&gt;&lt;_date&gt;2014-08-10&lt;/_date&gt;&lt;_db_provider&gt;CNKI: 期刊&lt;/_db_provider&gt;&lt;_issue&gt;15&lt;/_issue&gt;&lt;_journal&gt;科技管理研究&lt;/_journal&gt;&lt;_keywords&gt;政策工具;太阳能政策;量化研究&lt;/_keywords&gt;&lt;_pages&gt;224-228&lt;/_pages&gt;&lt;_url&gt;http://www.cnki.net/KCMS/detail/detail.aspx?FileName=KJGL201415046&amp;amp;DbName=CJFQ2014&lt;/_url&gt;&lt;_created&gt;60482130&lt;/_created&gt;&lt;_modified&gt;60482131&lt;/_modified&gt;&lt;_db_updated&gt;CNKI - Reference&lt;/_db_updated&gt;&lt;_translated_author&gt;Ceng, Jingjing;Hu, Jinxiu&lt;/_translated_author&gt;&lt;/Details&gt;&lt;Extra&gt;&lt;DBUID&gt;{67493E3F-83BE-40B2-8D2D-7B0CF4F3D59B}&lt;/DBUID&gt;&lt;/Extra&gt;&lt;/Item&gt;&lt;/References&gt;&lt;/Group&gt;&lt;/Citation&gt;_x000a_"/>
    <w:docVar w:name="NE.Ref{42F20F02-85BC-4F35-86EE-5559623F7127}" w:val=" ADDIN NE.Ref.{42F20F02-85BC-4F35-86EE-5559623F7127}&lt;Citation&gt;&lt;Group&gt;&lt;References&gt;&lt;Item&gt;&lt;ID&gt;13605&lt;/ID&gt;&lt;UID&gt;{05923F86-F794-4F33-9E26-5B46A1253DAA}&lt;/UID&gt;&lt;Title&gt;基于文本挖掘的科技成果转化政策内部结构关系与宏观布局研究&lt;/Title&gt;&lt;Template&gt;Journal Article&lt;/Template&gt;&lt;Star&gt;0&lt;/Star&gt;&lt;Tag&gt;0&lt;/Tag&gt;&lt;Author&gt;张永安; 闫瑾&lt;/Author&gt;&lt;Year&gt;2016&lt;/Year&gt;&lt;Details&gt;&lt;_accessed&gt;61622455&lt;/_accessed&gt;&lt;_author_aff&gt;北京工业大学经济与管理学院;&lt;/_author_aff&gt;&lt;_collection_scope&gt;CSSCI;中文核心期刊;&lt;/_collection_scope&gt;&lt;_created&gt;61622455&lt;/_created&gt;&lt;_date&gt;61079040&lt;/_date&gt;&lt;_db_provider&gt;CNKI: 期刊&lt;/_db_provider&gt;&lt;_db_updated&gt;CNKI - Reference&lt;/_db_updated&gt;&lt;_issue&gt;02&lt;/_issue&gt;&lt;_journal&gt;情报杂志&lt;/_journal&gt;&lt;_keywords&gt;科技成果转化政策;文本挖掘;政策结构;三维结构框架&lt;/_keywords&gt;&lt;_language&gt;Chinese&lt;/_language&gt;&lt;_modified&gt;61622455&lt;/_modified&gt;&lt;_pages&gt;44-49&lt;/_pages&gt;&lt;_url&gt;http://www.cnki.net/KCMS/detail/detail.aspx?FileName=QBZZ201602009&amp;amp;DbName=CJFQ2016&lt;/_url&gt;&lt;_translated_author&gt;Zhang, Yong&amp;apos;an;Yan, Jin&lt;/_translated_author&gt;&lt;/Details&gt;&lt;Extra&gt;&lt;DBUID&gt;{67493E3F-83BE-40B2-8D2D-7B0CF4F3D59B}&lt;/DBUID&gt;&lt;/Extra&gt;&lt;/Item&gt;&lt;/References&gt;&lt;/Group&gt;&lt;/Citation&gt;_x000a_"/>
    <w:docVar w:name="NE.Ref{49F5B68E-196A-49A9-9018-0C76F297FFB4}" w:val=" ADDIN NE.Ref.{49F5B68E-196A-49A9-9018-0C76F297FFB4}&lt;Citation&gt;&lt;Group&gt;&lt;References&gt;&lt;Item&gt;&lt;ID&gt;13606&lt;/ID&gt;&lt;UID&gt;{00D302B5-7195-4454-87B2-2EE9060D4130}&lt;/UID&gt;&lt;Title&gt;中国高等教育改革与发展的政策工具分析&lt;/Title&gt;&lt;Template&gt;Journal Article&lt;/Template&gt;&lt;Star&gt;0&lt;/Star&gt;&lt;Tag&gt;0&lt;/Tag&gt;&lt;Author&gt;张端鸿; 刘虹&lt;/Author&gt;&lt;Year&gt;2013&lt;/Year&gt;&lt;Details&gt;&lt;_language&gt;Chinese&lt;/_language&gt;&lt;_created&gt;61643068&lt;/_created&gt;&lt;_modified&gt;61643068&lt;/_modified&gt;&lt;_url&gt;http://www.cnki.net/KCMS/detail/detail.aspx?FileName=GWZX201301014&amp;amp;DbName=CJFQ2013&lt;/_url&gt;&lt;_journal&gt;复旦教育论坛&lt;/_journal&gt;&lt;_issue&gt;01&lt;/_issue&gt;&lt;_pages&gt;50-54&lt;/_pages&gt;&lt;_date&gt;59460480&lt;/_date&gt;&lt;_keywords&gt;高等教育;政策工具;教育政策&lt;/_keywords&gt;&lt;_author_aff&gt;复旦大学国际关系与公共事务学院;上海理工大学管理学院;&lt;/_author_aff&gt;&lt;_db_provider&gt;CNKI: 期刊&lt;/_db_provider&gt;&lt;_accessed&gt;61643068&lt;/_accessed&gt;&lt;_db_updated&gt;CNKI - Reference&lt;/_db_updated&gt;&lt;_collection_scope&gt;CSSCI;中文核心期刊;&lt;/_collection_scope&gt;&lt;_translated_author&gt;Zhang, Duanhong;Liu, Hong&lt;/_translated_author&gt;&lt;/Details&gt;&lt;Extra&gt;&lt;DBUID&gt;{67493E3F-83BE-40B2-8D2D-7B0CF4F3D59B}&lt;/DBUID&gt;&lt;/Extra&gt;&lt;/Item&gt;&lt;/References&gt;&lt;/Group&gt;&lt;/Citation&gt;_x000a_"/>
    <w:docVar w:name="NE.Ref{5302F99F-5491-4E1E-B5A8-516895C4EBE4}" w:val=" ADDIN NE.Ref.{5302F99F-5491-4E1E-B5A8-516895C4EBE4}&lt;Citation&gt;&lt;Group&gt;&lt;References&gt;&lt;Item&gt;&lt;ID&gt;13590&lt;/ID&gt;&lt;UID&gt;{35784DD8-75FD-4F68-80EF-118D799CD84D}&lt;/UID&gt;&lt;Title&gt;科学研究与高等教育“三重融合”的国家知识创新体系优化&lt;/Title&gt;&lt;Template&gt;Journal Article&lt;/Template&gt;&lt;Star&gt;0&lt;/Star&gt;&lt;Tag&gt;0&lt;/Tag&gt;&lt;Author&gt;滕堂伟; 赵培&lt;/Author&gt;&lt;Year&gt;2015&lt;/Year&gt;&lt;Details&gt;&lt;_accessed&gt;61609593&lt;/_accessed&gt;&lt;_author_aff&gt;华东师范大学城市与区域科学学院;&lt;/_author_aff&gt;&lt;_collection_scope&gt;CSSCI;中国科技核心期刊;中文核心期刊;&lt;/_collection_scope&gt;&lt;_created&gt;61609593&lt;/_created&gt;&lt;_date&gt;60644160&lt;/_date&gt;&lt;_db_provider&gt;CNKI: 期刊&lt;/_db_provider&gt;&lt;_db_updated&gt;CNKI - Reference&lt;/_db_updated&gt;&lt;_issue&gt;09&lt;/_issue&gt;&lt;_journal&gt;科技进步与对策&lt;/_journal&gt;&lt;_keywords&gt;知识创新;科学研究;高等教育;三重融合&lt;/_keywords&gt;&lt;_language&gt;Chinese&lt;/_language&gt;&lt;_modified&gt;61609593&lt;/_modified&gt;&lt;_pages&gt;128-131&lt;/_pages&gt;&lt;_url&gt;http://www.cnki.net/KCMS/detail/detail.aspx?FileName=KJJB201509024&amp;amp;DbName=CJFQ2015&lt;/_url&gt;&lt;_translated_author&gt;Teng, Tangwei;Zhao, Pei&lt;/_translated_author&gt;&lt;/Details&gt;&lt;Extra&gt;&lt;DBUID&gt;{67493E3F-83BE-40B2-8D2D-7B0CF4F3D59B}&lt;/DBUID&gt;&lt;/Extra&gt;&lt;/Item&gt;&lt;/References&gt;&lt;/Group&gt;&lt;/Citation&gt;_x000a_"/>
    <w:docVar w:name="NE.Ref{5C76078F-F5C8-4147-AE5B-4B947B7DEC74}" w:val=" ADDIN NE.Ref.{5C76078F-F5C8-4147-AE5B-4B947B7DEC74}&lt;Citation&gt;&lt;Group&gt;&lt;References&gt;&lt;Item&gt;&lt;ID&gt;13591&lt;/ID&gt;&lt;UID&gt;{1D8351D5-F1C6-4809-AA46-3DC08212EB2A}&lt;/UID&gt;&lt;Title&gt;我国高等教育政策文本定量分析——以政策工具为视角&lt;/Title&gt;&lt;Template&gt;Journal Article&lt;/Template&gt;&lt;Star&gt;0&lt;/Star&gt;&lt;Tag&gt;0&lt;/Tag&gt;&lt;Author&gt;李科利; 梁丽芝&lt;/Author&gt;&lt;Year&gt;2015&lt;/Year&gt;&lt;Details&gt;&lt;_accessed&gt;61609593&lt;/_accessed&gt;&lt;_author_aff&gt;湘潭大学公共管理学院;&lt;/_author_aff&gt;&lt;_collection_scope&gt;CSSCI;中文核心期刊;&lt;/_collection_scope&gt;&lt;_created&gt;61609593&lt;/_created&gt;&lt;_date&gt;60816960&lt;/_date&gt;&lt;_db_provider&gt;CNKI: 期刊&lt;/_db_provider&gt;&lt;_db_updated&gt;CNKI - Reference&lt;/_db_updated&gt;&lt;_issue&gt;08&lt;/_issue&gt;&lt;_journal&gt;中国高教研究&lt;/_journal&gt;&lt;_keywords&gt;政策工具;高等教育政策;定量分析&lt;/_keywords&gt;&lt;_language&gt;Chinese&lt;/_language&gt;&lt;_modified&gt;61622475&lt;/_modified&gt;&lt;_pages&gt;50-56&lt;/_pages&gt;&lt;_url&gt;http://www.cnki.net/KCMS/detail/detail.aspx?FileName=ZGGJ201508014&amp;amp;DbName=CJFQ2015&lt;/_url&gt;&lt;_translated_author&gt;Li, Keli;Liang, Lizhi&lt;/_translated_author&gt;&lt;/Details&gt;&lt;Extra&gt;&lt;DBUID&gt;{67493E3F-83BE-40B2-8D2D-7B0CF4F3D59B}&lt;/DBUID&gt;&lt;/Extra&gt;&lt;/Item&gt;&lt;/References&gt;&lt;/Group&gt;&lt;Group&gt;&lt;References&gt;&lt;Item&gt;&lt;ID&gt;13607&lt;/ID&gt;&lt;UID&gt;{46CE001F-D6EE-45E9-94AF-B56E276F501B}&lt;/UID&gt;&lt;Title&gt;我国高等教育“教育工程”的政策工具分析&lt;/Title&gt;&lt;Template&gt;Journal Article&lt;/Template&gt;&lt;Star&gt;0&lt;/Star&gt;&lt;Tag&gt;0&lt;/Tag&gt;&lt;Author&gt;李津石&lt;/Author&gt;&lt;Year&gt;2014&lt;/Year&gt;&lt;Details&gt;&lt;_accessed&gt;61643068&lt;/_accessed&gt;&lt;_author_aff&gt;北京大学教育学院;&lt;/_author_aff&gt;&lt;_collection_scope&gt;CSSCI;中文核心期刊;&lt;/_collection_scope&gt;&lt;_created&gt;61643068&lt;/_created&gt;&lt;_date&gt;60246720&lt;/_date&gt;&lt;_db_provider&gt;CNKI: 期刊&lt;/_db_provider&gt;&lt;_db_updated&gt;CNKI - Reference&lt;/_db_updated&gt;&lt;_issue&gt;07&lt;/_issue&gt;&lt;_journal&gt;中国高教研究&lt;/_journal&gt;&lt;_keywords&gt;政策工具;教育政策工具;教育工程&lt;/_keywords&gt;&lt;_language&gt;Chinese&lt;/_language&gt;&lt;_modified&gt;61643069&lt;/_modified&gt;&lt;_pages&gt;42-47&lt;/_pages&gt;&lt;_url&gt;http://www.cnki.net/KCMS/detail/detail.aspx?FileName=ZGGJ201407010&amp;amp;DbName=CJFQ2014&lt;/_url&gt;&lt;_translated_author&gt;Li, Jinshi&lt;/_translated_author&gt;&lt;/Details&gt;&lt;Extra&gt;&lt;DBUID&gt;{67493E3F-83BE-40B2-8D2D-7B0CF4F3D59B}&lt;/DBUID&gt;&lt;/Extra&gt;&lt;/Item&gt;&lt;/References&gt;&lt;/Group&gt;&lt;Group&gt;&lt;References&gt;&lt;Item&gt;&lt;ID&gt;13608&lt;/ID&gt;&lt;UID&gt;{2E923CF5-07E6-4F27-931D-277701BB6D40}&lt;/UID&gt;&lt;Title&gt;Behavioral Assumptions of Policy Tools&lt;/Title&gt;&lt;Template&gt;Journal Article&lt;/Template&gt;&lt;Star&gt;0&lt;/Star&gt;&lt;Tag&gt;0&lt;/Tag&gt;&lt;Author&gt;Schneider, Anne; Ingram, Helen&lt;/Author&gt;&lt;Year&gt;1990&lt;/Year&gt;&lt;Details&gt;&lt;_accessed&gt;61643068&lt;/_accessed&gt;&lt;_created&gt;61643068&lt;/_created&gt;&lt;_db_updated&gt;CrossRef&lt;/_db_updated&gt;&lt;_doi&gt;10.2307/2131904&lt;/_doi&gt;&lt;_impact_factor&gt;   1.840&lt;/_impact_factor&gt;&lt;_isbn&gt;0022-3816&lt;/_isbn&gt;&lt;_issue&gt;2&lt;/_issue&gt;&lt;_journal&gt;The Journal of Politics&lt;/_journal&gt;&lt;_modified&gt;61643068&lt;/_modified&gt;&lt;_pages&gt;510-529&lt;/_pages&gt;&lt;_tertiary_title&gt;The Journal of Politics&lt;/_tertiary_title&gt;&lt;_url&gt;http://www.journals.uchicago.edu/doi/10.2307/2131904&lt;/_url&gt;&lt;_volume&gt;52&lt;/_volume&gt;&lt;/Details&gt;&lt;Extra&gt;&lt;DBUID&gt;{67493E3F-83BE-40B2-8D2D-7B0CF4F3D59B}&lt;/DBUID&gt;&lt;/Extra&gt;&lt;/Item&gt;&lt;/References&gt;&lt;/Group&gt;&lt;/Citation&gt;_x000a_"/>
    <w:docVar w:name="NE.Ref{61048EDA-AFF2-4B5C-844E-7D6612058A22}" w:val=" ADDIN NE.Ref.{61048EDA-AFF2-4B5C-844E-7D6612058A22}&lt;Citation&gt;&lt;Group&gt;&lt;References&gt;&lt;Item&gt;&lt;ID&gt;13590&lt;/ID&gt;&lt;UID&gt;{35784DD8-75FD-4F68-80EF-118D799CD84D}&lt;/UID&gt;&lt;Title&gt;科学研究与高等教育“三重融合”的国家知识创新体系优化&lt;/Title&gt;&lt;Template&gt;Journal Article&lt;/Template&gt;&lt;Star&gt;0&lt;/Star&gt;&lt;Tag&gt;0&lt;/Tag&gt;&lt;Author&gt;滕堂伟; 赵培&lt;/Author&gt;&lt;Year&gt;2015&lt;/Year&gt;&lt;Details&gt;&lt;_accessed&gt;61609593&lt;/_accessed&gt;&lt;_author_aff&gt;华东师范大学城市与区域科学学院;&lt;/_author_aff&gt;&lt;_collection_scope&gt;CSSCI;中国科技核心期刊;中文核心期刊;&lt;/_collection_scope&gt;&lt;_created&gt;61609593&lt;/_created&gt;&lt;_date&gt;60644160&lt;/_date&gt;&lt;_db_provider&gt;CNKI: 期刊&lt;/_db_provider&gt;&lt;_db_updated&gt;CNKI - Reference&lt;/_db_updated&gt;&lt;_issue&gt;09&lt;/_issue&gt;&lt;_journal&gt;科技进步与对策&lt;/_journal&gt;&lt;_keywords&gt;知识创新;科学研究;高等教育;三重融合&lt;/_keywords&gt;&lt;_language&gt;Chinese&lt;/_language&gt;&lt;_modified&gt;61609593&lt;/_modified&gt;&lt;_pages&gt;128-131&lt;/_pages&gt;&lt;_url&gt;http://www.cnki.net/KCMS/detail/detail.aspx?FileName=KJJB201509024&amp;amp;DbName=CJFQ2015&lt;/_url&gt;&lt;_translated_author&gt;Teng, Tangwei;Zhao, Pei&lt;/_translated_author&gt;&lt;/Details&gt;&lt;Extra&gt;&lt;DBUID&gt;{67493E3F-83BE-40B2-8D2D-7B0CF4F3D59B}&lt;/DBUID&gt;&lt;/Extra&gt;&lt;/Item&gt;&lt;/References&gt;&lt;/Group&gt;&lt;/Citation&gt;_x000a_"/>
    <w:docVar w:name="NE.Ref{6B9EEF25-AA8F-4D41-99D5-3C0B33A8E52C}" w:val=" ADDIN NE.Ref.{6B9EEF25-AA8F-4D41-99D5-3C0B33A8E52C}&lt;Citation&gt;&lt;Group&gt;&lt;References&gt;&lt;Item&gt;&lt;ID&gt;13597&lt;/ID&gt;&lt;UID&gt;{C1DA0453-4F91-44F0-9E23-F49904EDF6B8}&lt;/UID&gt;&lt;Title&gt;Content Analysis: A Methodology for Structuring and Analyzing Written Material&lt;/Title&gt;&lt;Template&gt;Book&lt;/Template&gt;&lt;Star&gt;0&lt;/Star&gt;&lt;Tag&gt;0&lt;/Tag&gt;&lt;Author&gt;&amp;quot;United States General Accounting Office&amp;quot;&lt;/Author&gt;&lt;Year&gt;1989&lt;/Year&gt;&lt;Details&gt;&lt;_created&gt;61621109&lt;/_created&gt;&lt;_modified&gt;61691998&lt;/_modified&gt;&lt;_place_published&gt;Boston&lt;/_place_published&gt;&lt;_publisher&gt;Houghton Mifflin Company&lt;/_publisher&gt;&lt;/Details&gt;&lt;Extra&gt;&lt;DBUID&gt;{67493E3F-83BE-40B2-8D2D-7B0CF4F3D59B}&lt;/DBUID&gt;&lt;/Extra&gt;&lt;/Item&gt;&lt;/References&gt;&lt;/Group&gt;&lt;/Citation&gt;_x000a_"/>
    <w:docVar w:name="NE.Ref{73C76B2C-5A59-4A42-9FF1-9DDFB4CB1C4A}" w:val=" ADDIN NE.Ref.{73C76B2C-5A59-4A42-9FF1-9DDFB4CB1C4A}&lt;Citation&gt;&lt;Group&gt;&lt;References&gt;&lt;Item&gt;&lt;ID&gt;13590&lt;/ID&gt;&lt;UID&gt;{35784DD8-75FD-4F68-80EF-118D799CD84D}&lt;/UID&gt;&lt;Title&gt;科学研究与高等教育“三重融合”的国家知识创新体系优化&lt;/Title&gt;&lt;Template&gt;Journal Article&lt;/Template&gt;&lt;Star&gt;0&lt;/Star&gt;&lt;Tag&gt;0&lt;/Tag&gt;&lt;Author&gt;滕堂伟; 赵培&lt;/Author&gt;&lt;Year&gt;2015&lt;/Year&gt;&lt;Details&gt;&lt;_accessed&gt;61609593&lt;/_accessed&gt;&lt;_author_aff&gt;华东师范大学城市与区域科学学院;&lt;/_author_aff&gt;&lt;_collection_scope&gt;CSSCI;中国科技核心期刊;中文核心期刊;&lt;/_collection_scope&gt;&lt;_created&gt;61609593&lt;/_created&gt;&lt;_date&gt;60644160&lt;/_date&gt;&lt;_db_provider&gt;CNKI: 期刊&lt;/_db_provider&gt;&lt;_db_updated&gt;CNKI - Reference&lt;/_db_updated&gt;&lt;_issue&gt;09&lt;/_issue&gt;&lt;_journal&gt;科技进步与对策&lt;/_journal&gt;&lt;_keywords&gt;知识创新;科学研究;高等教育;三重融合&lt;/_keywords&gt;&lt;_language&gt;Chinese&lt;/_language&gt;&lt;_modified&gt;61609593&lt;/_modified&gt;&lt;_pages&gt;128-131&lt;/_pages&gt;&lt;_url&gt;http://www.cnki.net/KCMS/detail/detail.aspx?FileName=KJJB201509024&amp;amp;DbName=CJFQ2015&lt;/_url&gt;&lt;_translated_author&gt;Teng, Tangwei;Zhao, Pei&lt;/_translated_author&gt;&lt;/Details&gt;&lt;Extra&gt;&lt;DBUID&gt;{67493E3F-83BE-40B2-8D2D-7B0CF4F3D59B}&lt;/DBUID&gt;&lt;/Extra&gt;&lt;/Item&gt;&lt;/References&gt;&lt;/Group&gt;&lt;/Citation&gt;_x000a_"/>
    <w:docVar w:name="NE.Ref{91CB9947-AD7B-4050-A50A-EED169C5FEAE}" w:val=" ADDIN NE.Ref.{91CB9947-AD7B-4050-A50A-EED169C5FEAE}&lt;Citation&gt;&lt;Group&gt;&lt;References&gt;&lt;Item&gt;&lt;ID&gt;13607&lt;/ID&gt;&lt;UID&gt;{46CE001F-D6EE-45E9-94AF-B56E276F501B}&lt;/UID&gt;&lt;Title&gt;我国高等教育“教育工程”的政策工具分析&lt;/Title&gt;&lt;Template&gt;Journal Article&lt;/Template&gt;&lt;Star&gt;0&lt;/Star&gt;&lt;Tag&gt;0&lt;/Tag&gt;&lt;Author&gt;李津石&lt;/Author&gt;&lt;Year&gt;2014&lt;/Year&gt;&lt;Details&gt;&lt;_accessed&gt;61643068&lt;/_accessed&gt;&lt;_author_aff&gt;北京大学教育学院;&lt;/_author_aff&gt;&lt;_collection_scope&gt;CSSCI;中文核心期刊;&lt;/_collection_scope&gt;&lt;_created&gt;61643068&lt;/_created&gt;&lt;_date&gt;60246720&lt;/_date&gt;&lt;_db_provider&gt;CNKI: 期刊&lt;/_db_provider&gt;&lt;_db_updated&gt;CNKI - Reference&lt;/_db_updated&gt;&lt;_issue&gt;07&lt;/_issue&gt;&lt;_journal&gt;中国高教研究&lt;/_journal&gt;&lt;_keywords&gt;政策工具;教育政策工具;教育工程&lt;/_keywords&gt;&lt;_language&gt;Chinese&lt;/_language&gt;&lt;_modified&gt;61643069&lt;/_modified&gt;&lt;_pages&gt;42-47&lt;/_pages&gt;&lt;_url&gt;http://www.cnki.net/KCMS/detail/detail.aspx?FileName=ZGGJ201407010&amp;amp;DbName=CJFQ2014&lt;/_url&gt;&lt;_translated_author&gt;Li, Jinshi&lt;/_translated_author&gt;&lt;/Details&gt;&lt;Extra&gt;&lt;DBUID&gt;{67493E3F-83BE-40B2-8D2D-7B0CF4F3D59B}&lt;/DBUID&gt;&lt;/Extra&gt;&lt;/Item&gt;&lt;/References&gt;&lt;/Group&gt;&lt;/Citation&gt;_x000a_"/>
    <w:docVar w:name="NE.Ref{9E49DDD3-5AE0-43EC-8CF6-88E501E0CE74}" w:val=" ADDIN NE.Ref.{9E49DDD3-5AE0-43EC-8CF6-88E501E0CE74}&lt;Citation&gt;&lt;Group&gt;&lt;References&gt;&lt;Item&gt;&lt;ID&gt;13589&lt;/ID&gt;&lt;UID&gt;{5432B056-8F05-445F-81D5-2ECDC57DA887}&lt;/UID&gt;&lt;Title&gt;Carbon leakage scrutiny in ETS and non-ETS industrial sectors in China&lt;/Title&gt;&lt;Template&gt;Journal Article&lt;/Template&gt;&lt;Star&gt;0&lt;/Star&gt;&lt;Tag&gt;0&lt;/Tag&gt;&lt;Author&gt;Wang, Xin; Teng, Fei; Wang, Gehua; Zhou, Shaojie; Cai, Bofeng&lt;/Author&gt;&lt;Year&gt;2016&lt;/Year&gt;&lt;Details&gt;&lt;_accessed&gt;61564976&lt;/_accessed&gt;&lt;_collection_scope&gt;EI;&lt;/_collection_scope&gt;&lt;_created&gt;61564976&lt;/_created&gt;&lt;_db_updated&gt;CrossRef&lt;/_db_updated&gt;&lt;_doi&gt;10.1016/j.resconrec.2016.09.017&lt;/_doi&gt;&lt;_impact_factor&gt;   3.280&lt;/_impact_factor&gt;&lt;_isbn&gt;09213449&lt;/_isbn&gt;&lt;_journal&gt;Resources, Conservation and Recycling&lt;/_journal&gt;&lt;_modified&gt;61564976&lt;/_modified&gt;&lt;_tertiary_title&gt;Resources, Conservation and Recycling&lt;/_tertiary_title&gt;&lt;_url&gt;http://linkinghub.elsevier.com/retrieve/pii/S0921344916302610_x000d__x000a_http://api.elsevier.com/content/article/PII:S0921344916302610?httpAccept=text/xml&lt;/_url&gt;&lt;/Details&gt;&lt;Extra&gt;&lt;DBUID&gt;{67493E3F-83BE-40B2-8D2D-7B0CF4F3D59B}&lt;/DBUID&gt;&lt;/Extra&gt;&lt;/Item&gt;&lt;/References&gt;&lt;/Group&gt;&lt;/Citation&gt;_x000a_"/>
    <w:docVar w:name="NE.Ref{A9799F9D-0F9B-423D-AFDB-587628AE5C17}" w:val=" ADDIN NE.Ref.{A9799F9D-0F9B-423D-AFDB-587628AE5C17}&lt;Citation&gt;&lt;Group&gt;&lt;References&gt;&lt;Item&gt;&lt;ID&gt;13605&lt;/ID&gt;&lt;UID&gt;{05923F86-F794-4F33-9E26-5B46A1253DAA}&lt;/UID&gt;&lt;Title&gt;基于文本挖掘的科技成果转化政策内部结构关系与宏观布局研究&lt;/Title&gt;&lt;Template&gt;Journal Article&lt;/Template&gt;&lt;Star&gt;0&lt;/Star&gt;&lt;Tag&gt;0&lt;/Tag&gt;&lt;Author&gt;张永安; 闫瑾&lt;/Author&gt;&lt;Year&gt;2016&lt;/Year&gt;&lt;Details&gt;&lt;_language&gt;Chinese&lt;/_language&gt;&lt;_created&gt;61622455&lt;/_created&gt;&lt;_modified&gt;61622455&lt;/_modified&gt;&lt;_url&gt;http://www.cnki.net/KCMS/detail/detail.aspx?FileName=QBZZ201602009&amp;amp;DbName=CJFQ2016&lt;/_url&gt;&lt;_journal&gt;情报杂志&lt;/_journal&gt;&lt;_issue&gt;02&lt;/_issue&gt;&lt;_pages&gt;44-49&lt;/_pages&gt;&lt;_date&gt;61079040&lt;/_date&gt;&lt;_keywords&gt;科技成果转化政策;文本挖掘;政策结构;三维结构框架&lt;/_keywords&gt;&lt;_author_aff&gt;北京工业大学经济与管理学院;&lt;/_author_aff&gt;&lt;_db_provider&gt;CNKI: 期刊&lt;/_db_provider&gt;&lt;_accessed&gt;61622455&lt;/_accessed&gt;&lt;_db_updated&gt;CNKI - Reference&lt;/_db_updated&gt;&lt;_collection_scope&gt;CSSCI;中文核心期刊;&lt;/_collection_scope&gt;&lt;_translated_author&gt;Zhang, Yong&amp;apos;an;Yan, Jin&lt;/_translated_author&gt;&lt;/Details&gt;&lt;Extra&gt;&lt;DBUID&gt;{67493E3F-83BE-40B2-8D2D-7B0CF4F3D59B}&lt;/DBUID&gt;&lt;/Extra&gt;&lt;/Item&gt;&lt;/References&gt;&lt;/Group&gt;&lt;/Citation&gt;_x000a_"/>
    <w:docVar w:name="NE.Ref{AACABC19-BA73-4159-BB05-F6EF0EB8BDE1}" w:val=" ADDIN NE.Ref.{AACABC19-BA73-4159-BB05-F6EF0EB8BDE1}&lt;Citation&gt;&lt;Group&gt;&lt;References&gt;&lt;Item&gt;&lt;ID&gt;13590&lt;/ID&gt;&lt;UID&gt;{35784DD8-75FD-4F68-80EF-118D799CD84D}&lt;/UID&gt;&lt;Title&gt;科学研究与高等教育“三重融合”的国家知识创新体系优化&lt;/Title&gt;&lt;Template&gt;Journal Article&lt;/Template&gt;&lt;Star&gt;0&lt;/Star&gt;&lt;Tag&gt;0&lt;/Tag&gt;&lt;Author&gt;滕堂伟; 赵培&lt;/Author&gt;&lt;Year&gt;2015&lt;/Year&gt;&lt;Details&gt;&lt;_accessed&gt;61609593&lt;/_accessed&gt;&lt;_author_aff&gt;华东师范大学城市与区域科学学院;&lt;/_author_aff&gt;&lt;_collection_scope&gt;CSSCI;中国科技核心期刊;中文核心期刊;&lt;/_collection_scope&gt;&lt;_created&gt;61609593&lt;/_created&gt;&lt;_date&gt;60644160&lt;/_date&gt;&lt;_db_provider&gt;CNKI: 期刊&lt;/_db_provider&gt;&lt;_db_updated&gt;CNKI - Reference&lt;/_db_updated&gt;&lt;_issue&gt;09&lt;/_issue&gt;&lt;_journal&gt;科技进步与对策&lt;/_journal&gt;&lt;_keywords&gt;知识创新;科学研究;高等教育;三重融合&lt;/_keywords&gt;&lt;_language&gt;Chinese&lt;/_language&gt;&lt;_modified&gt;61609593&lt;/_modified&gt;&lt;_pages&gt;128-131&lt;/_pages&gt;&lt;_url&gt;http://www.cnki.net/KCMS/detail/detail.aspx?FileName=KJJB201509024&amp;amp;DbName=CJFQ2015&lt;/_url&gt;&lt;_translated_author&gt;Teng, Tangwei;Zhao, Pei&lt;/_translated_author&gt;&lt;/Details&gt;&lt;Extra&gt;&lt;DBUID&gt;{67493E3F-83BE-40B2-8D2D-7B0CF4F3D59B}&lt;/DBUID&gt;&lt;/Extra&gt;&lt;/Item&gt;&lt;/References&gt;&lt;/Group&gt;&lt;/Citation&gt;_x000a_"/>
    <w:docVar w:name="NE.Ref{B27D187D-FC54-44A5-A871-FFF371E9C4C3}" w:val=" ADDIN NE.Ref.{B27D187D-FC54-44A5-A871-FFF371E9C4C3}&lt;Citation&gt;&lt;Group&gt;&lt;References&gt;&lt;Item&gt;&lt;ID&gt;13604&lt;/ID&gt;&lt;UID&gt;{636D268A-C1BF-4697-A4C3-56291FB7B650}&lt;/UID&gt;&lt;Title&gt;改革开放以来我国科研经费管理政策的变迁、评介与走向——基于政策文本的内容分析&lt;/Title&gt;&lt;Template&gt;Journal Article&lt;/Template&gt;&lt;Star&gt;0&lt;/Star&gt;&lt;Tag&gt;0&lt;/Tag&gt;&lt;Author&gt;李燕萍; 吴绍棠; 郜斐; 张海雯&lt;/Author&gt;&lt;Year&gt;2009&lt;/Year&gt;&lt;Details&gt;&lt;_accessed&gt;61622447&lt;/_accessed&gt;&lt;_author_aff&gt;武汉大学经济与管理学院;&lt;/_author_aff&gt;&lt;_collection_scope&gt;CSSCI;中国科技核心期刊;中文核心期刊;&lt;/_collection_scope&gt;&lt;_created&gt;61622447&lt;/_created&gt;&lt;_date&gt;57742560&lt;/_date&gt;&lt;_db_provider&gt;CNKI: 期刊&lt;/_db_provider&gt;&lt;_db_updated&gt;CNKI - Reference&lt;/_db_updated&gt;&lt;_issue&gt;10&lt;/_issue&gt;&lt;_journal&gt;科学学研究&lt;/_journal&gt;&lt;_keywords&gt;科研经费管理;政策;内容分析&lt;/_keywords&gt;&lt;_language&gt;Chinese&lt;/_language&gt;&lt;_modified&gt;61622455&lt;/_modified&gt;&lt;_pages&gt;1441-1447+1453&lt;/_pages&gt;&lt;_url&gt;http://www.cnki.net/KCMS/detail/detail.aspx?FileName=KXYJ200910000&amp;amp;DbName=CJFQ2009&lt;/_url&gt;&lt;_translated_author&gt;Li, Yanping;Wu, Shaotang;Gao, Fei;Zhang, Haiwen&lt;/_translated_author&gt;&lt;/Details&gt;&lt;Extra&gt;&lt;DBUID&gt;{67493E3F-83BE-40B2-8D2D-7B0CF4F3D59B}&lt;/DBUID&gt;&lt;/Extra&gt;&lt;/Item&gt;&lt;/References&gt;&lt;/Group&gt;&lt;/Citation&gt;_x000a_"/>
    <w:docVar w:name="NE.Ref{BE1571DC-6962-402C-BBB8-31131F7DC073}" w:val=" ADDIN NE.Ref.{BE1571DC-6962-402C-BBB8-31131F7DC073} ADDIN NE.Ref.{BE1571DC-6962-402C-BBB8-31131F7DC073}&lt;Citation&gt;&lt;Group&gt;&lt;References&gt;&lt;Item&gt;&lt;ID&gt;13504&lt;/ID&gt;&lt;UID&gt;{C4123A0A-CCD3-4C9D-83AC-CACE19DDFE53}&lt;/UID&gt;&lt;Title&gt;中国节能减排政策的测量, 协同与演变——基于 1978-2013 年政策数据的研究&lt;/Title&gt;&lt;Template&gt;Journal Article&lt;/Template&gt;&lt;Star&gt;0&lt;/Star&gt;&lt;Tag&gt;0&lt;/Tag&gt;&lt;Author&gt;张国兴; 高秀林; 汪应洛; 郭菊娥; 汪寿阳&lt;/Author&gt;&lt;Year&gt;2014&lt;/Year&gt;&lt;Details&gt;&lt;_alternate_title&gt;中国人口· 资源与环境&lt;/_alternate_title&gt;&lt;_date_display&gt;2014&lt;/_date_display&gt;&lt;_date&gt;2014-01-01&lt;/_date&gt;&lt;_issue&gt;12&lt;/_issue&gt;&lt;_journal&gt;中国人口· 资源与环境&lt;/_journal&gt;&lt;_ori_publication&gt;万方数据资源系统&lt;/_ori_publication&gt;&lt;_volume&gt;24&lt;/_volume&gt;&lt;_created&gt;60587474&lt;/_created&gt;&lt;_modified&gt;60587475&lt;/_modified&gt;&lt;_pages&gt;62-73&lt;/_pages&gt;&lt;_translated_author&gt;Zhang, Guoxing;Gao, Xiulin;Wang, Yingluo;Guo, Ju&amp;apos;e;Wang, Shouyang&lt;/_translated_author&gt;&lt;/Details&gt;&lt;Extra&gt;&lt;DBUID&gt;{67493E3F-83BE-40B2-8D2D-7B0CF4F3D59B}&lt;/DBUID&gt;&lt;/Extra&gt;&lt;/Item&gt;&lt;/References&gt;&lt;/Group&gt;&lt;/Citation&gt;_x000a_"/>
    <w:docVar w:name="NE.Ref{C6BB5DDF-2C47-4994-8F43-6B842692E8D0}" w:val=" ADDIN NE.Ref.{C6BB5DDF-2C47-4994-8F43-6B842692E8D0}&lt;Citation&gt;&lt;Group&gt;&lt;References&gt;&lt;Item&gt;&lt;ID&gt;13598&lt;/ID&gt;&lt;UID&gt;{49805217-E3BF-4ACA-A77D-7FE29AEB3B05}&lt;/UID&gt;&lt;Title&gt;Optimizing the implementation of policy measures through social acceptance segmentation&lt;/Title&gt;&lt;Template&gt;Journal Article&lt;/Template&gt;&lt;Star&gt;0&lt;/Star&gt;&lt;Tag&gt;0&lt;/Tag&gt;&lt;Author&gt;Cools, Mario; Brijs, Kris; Tormans, Hans; Laender, Jessie De; Wets, Geert&lt;/Author&gt;&lt;Year&gt;2012&lt;/Year&gt;&lt;Details&gt;&lt;_collection_scope&gt;SSCI;&lt;/_collection_scope&gt;&lt;_created&gt;61621115&lt;/_created&gt;&lt;_impact_factor&gt;   1.522&lt;/_impact_factor&gt;&lt;_issue&gt;3&lt;/_issue&gt;&lt;_journal&gt;Transport Policy&lt;/_journal&gt;&lt;_modified&gt;61621115&lt;/_modified&gt;&lt;_pages&gt;80-87&lt;/_pages&gt;&lt;_volume&gt;22&lt;/_volume&gt;&lt;/Details&gt;&lt;Extra&gt;&lt;DBUID&gt;{67493E3F-83BE-40B2-8D2D-7B0CF4F3D59B}&lt;/DBUID&gt;&lt;/Extra&gt;&lt;/Item&gt;&lt;/References&gt;&lt;/Group&gt;&lt;/Citation&gt;_x000a_"/>
    <w:docVar w:name="NE.Ref{C845FBD4-23E3-40F1-B72E-9014551CA686}" w:val=" ADDIN NE.Ref.{C845FBD4-23E3-40F1-B72E-9014551CA686}&lt;Citation&gt;&lt;Group&gt;&lt;References&gt;&lt;Item&gt;&lt;ID&gt;13591&lt;/ID&gt;&lt;UID&gt;{1D8351D5-F1C6-4809-AA46-3DC08212EB2A}&lt;/UID&gt;&lt;Title&gt;我国高等教育政策文本定量分析——以政策工具为视角&lt;/Title&gt;&lt;Template&gt;Journal Article&lt;/Template&gt;&lt;Star&gt;0&lt;/Star&gt;&lt;Tag&gt;0&lt;/Tag&gt;&lt;Author&gt;李科利; 梁丽芝&lt;/Author&gt;&lt;Year&gt;2015&lt;/Year&gt;&lt;Details&gt;&lt;_accessed&gt;61609593&lt;/_accessed&gt;&lt;_author_aff&gt;湘潭大学公共管理学院;&lt;/_author_aff&gt;&lt;_collection_scope&gt;CSSCI;中文核心期刊;&lt;/_collection_scope&gt;&lt;_created&gt;61609593&lt;/_created&gt;&lt;_date&gt;60816960&lt;/_date&gt;&lt;_db_provider&gt;CNKI: 期刊&lt;/_db_provider&gt;&lt;_db_updated&gt;CNKI - Reference&lt;/_db_updated&gt;&lt;_issue&gt;08&lt;/_issue&gt;&lt;_journal&gt;中国高教研究&lt;/_journal&gt;&lt;_keywords&gt;政策工具;高等教育政策;定量分析&lt;/_keywords&gt;&lt;_language&gt;Chinese&lt;/_language&gt;&lt;_modified&gt;61609593&lt;/_modified&gt;&lt;_pages&gt;50-56&lt;/_pages&gt;&lt;_url&gt;http://www.cnki.net/KCMS/detail/detail.aspx?FileName=ZGGJ201508014&amp;amp;DbName=CJFQ2015&lt;/_url&gt;&lt;_translated_author&gt;Li, Keli;Liang, Lizhi&lt;/_translated_author&gt;&lt;/Details&gt;&lt;Extra&gt;&lt;DBUID&gt;{67493E3F-83BE-40B2-8D2D-7B0CF4F3D59B}&lt;/DBUID&gt;&lt;/Extra&gt;&lt;/Item&gt;&lt;/References&gt;&lt;/Group&gt;&lt;/Citation&gt;_x000a_"/>
    <w:docVar w:name="NE.Ref{D09AF6CB-09B2-447D-B481-4FFEACEB3827}" w:val=" ADDIN NE.Ref.{D09AF6CB-09B2-447D-B481-4FFEACEB3827}&lt;Citation&gt;&lt;Group&gt;&lt;References&gt;&lt;Item&gt;&lt;ID&gt;13606&lt;/ID&gt;&lt;UID&gt;{00D302B5-7195-4454-87B2-2EE9060D4130}&lt;/UID&gt;&lt;Title&gt;中国高等教育改革与发展的政策工具分析&lt;/Title&gt;&lt;Template&gt;Journal Article&lt;/Template&gt;&lt;Star&gt;0&lt;/Star&gt;&lt;Tag&gt;0&lt;/Tag&gt;&lt;Author&gt;张端鸿; 刘虹&lt;/Author&gt;&lt;Year&gt;2013&lt;/Year&gt;&lt;Details&gt;&lt;_accessed&gt;61643068&lt;/_accessed&gt;&lt;_author_aff&gt;复旦大学国际关系与公共事务学院;上海理工大学管理学院;&lt;/_author_aff&gt;&lt;_collection_scope&gt;CSSCI;中文核心期刊;&lt;/_collection_scope&gt;&lt;_created&gt;61643068&lt;/_created&gt;&lt;_date&gt;59460480&lt;/_date&gt;&lt;_db_provider&gt;CNKI: 期刊&lt;/_db_provider&gt;&lt;_db_updated&gt;CNKI - Reference&lt;/_db_updated&gt;&lt;_issue&gt;01&lt;/_issue&gt;&lt;_journal&gt;复旦教育论坛&lt;/_journal&gt;&lt;_keywords&gt;高等教育;政策工具;教育政策&lt;/_keywords&gt;&lt;_language&gt;Chinese&lt;/_language&gt;&lt;_modified&gt;61643068&lt;/_modified&gt;&lt;_pages&gt;50-54&lt;/_pages&gt;&lt;_url&gt;http://www.cnki.net/KCMS/detail/detail.aspx?FileName=GWZX201301014&amp;amp;DbName=CJFQ2013&lt;/_url&gt;&lt;_translated_author&gt;Zhang, Duanhong;Liu, Hong&lt;/_translated_author&gt;&lt;/Details&gt;&lt;Extra&gt;&lt;DBUID&gt;{67493E3F-83BE-40B2-8D2D-7B0CF4F3D59B}&lt;/DBUID&gt;&lt;/Extra&gt;&lt;/Item&gt;&lt;/References&gt;&lt;/Group&gt;&lt;/Citation&gt;_x000a_"/>
    <w:docVar w:name="NE.Ref{E34B0DED-22B3-455C-951F-B1E3E3490499}" w:val=" ADDIN NE.Ref.{E34B0DED-22B3-455C-951F-B1E3E3490499}&lt;Citation&gt;&lt;Group&gt;&lt;References&gt;&lt;Item&gt;&lt;ID&gt;13581&lt;/ID&gt;&lt;UID&gt;{B0A5D602-7E49-41AD-AEAD-C0B5D04FAB0B}&lt;/UID&gt;&lt;Title&gt;科研机构与高等学校在国家知识创新体系中的关系研究&lt;/Title&gt;&lt;Template&gt;Thesis&lt;/Template&gt;&lt;Star&gt;0&lt;/Star&gt;&lt;Tag&gt;0&lt;/Tag&gt;&lt;Author&gt;黄琳&lt;/Author&gt;&lt;Year&gt;2013&lt;/Year&gt;&lt;Details&gt;&lt;_created&gt;61548045&lt;/_created&gt;&lt;_keywords&gt;科研机构;高校;典型创新型国家;比较研究;关系耦合&lt;/_keywords&gt;&lt;_modified&gt;61641298&lt;/_modified&gt;&lt;_publisher&gt;华东师范大学&lt;/_publisher&gt;&lt;_tertiary_author&gt;杜德斌&lt;/_tertiary_author&gt;&lt;_type_work&gt;硕士&lt;/_type_work&gt;&lt;_url&gt;http://www.cnki.net/KCMS/detail/detail.aspx?FileName=1013273175.nh&amp;amp;DbName=CMFD2013&lt;/_url&gt;&lt;_volume&gt;硕士&lt;/_volume&gt;&lt;_pages&gt;127&lt;/_pages&gt;&lt;_db_provider&gt;CNKI: 硕士&lt;/_db_provider&gt;&lt;_accessed&gt;61641298&lt;/_accessed&gt;&lt;_db_updated&gt;CNKI - Reference&lt;/_db_updated&gt;&lt;_translated_author&gt;Huang, Lin&lt;/_translated_author&gt;&lt;_translated_tertiary_author&gt;Du, Debin&lt;/_translated_tertiary_author&gt;&lt;/Details&gt;&lt;Extra&gt;&lt;DBUID&gt;{67493E3F-83BE-40B2-8D2D-7B0CF4F3D59B}&lt;/DBUID&gt;&lt;/Extra&gt;&lt;/Item&gt;&lt;/References&gt;&lt;/Group&gt;&lt;/Citation&gt;_x000a_"/>
    <w:docVar w:name="NE.Ref{E6109F0C-057B-4EB7-874B-87C171514447}" w:val=" ADDIN NE.Ref.{E6109F0C-057B-4EB7-874B-87C171514447}&lt;Citation&gt;&lt;Group&gt;&lt;References&gt;&lt;Item&gt;&lt;ID&gt;13594&lt;/ID&gt;&lt;UID&gt;{886B4C4F-3E0E-4CD8-A3E1-46CA0F8C104F}&lt;/UID&gt;&lt;Title&gt;Economic Variables and the Development of the Law: The Case of Western Mineral Rights&lt;/Title&gt;&lt;Template&gt;Journal Article&lt;/Template&gt;&lt;Star&gt;0&lt;/Star&gt;&lt;Tag&gt;0&lt;/Tag&gt;&lt;Author&gt;Libecap, Gary D&lt;/Author&gt;&lt;Year&gt;1978&lt;/Year&gt;&lt;Details&gt;&lt;_created&gt;61621095&lt;/_created&gt;&lt;_issue&gt;2&lt;/_issue&gt;&lt;_journal&gt;The Journal of Economic History&lt;/_journal&gt;&lt;_modified&gt;61621096&lt;/_modified&gt;&lt;_pages&gt;338-362&lt;/_pages&gt;&lt;_volume&gt;38&lt;/_volume&gt;&lt;/Details&gt;&lt;Extra&gt;&lt;DBUID&gt;{67493E3F-83BE-40B2-8D2D-7B0CF4F3D59B}&lt;/DBUID&gt;&lt;/Extra&gt;&lt;/Item&gt;&lt;/References&gt;&lt;/Group&gt;&lt;/Citation&gt;_x000a_"/>
    <w:docVar w:name="NE.Ref{E9B0B766-26D0-4C38-9229-72BB3A977D00}" w:val=" ADDIN NE.Ref.{E9B0B766-26D0-4C38-9229-72BB3A977D00}&lt;Citation&gt;&lt;Group&gt;&lt;References&gt;&lt;Item&gt;&lt;ID&gt;13600&lt;/ID&gt;&lt;UID&gt;{645A0CE4-5C6E-4F62-9092-260B5E99774C}&lt;/UID&gt;&lt;Title&gt;Mapping public support for innovation: A comparison of policy alignment in the UK and France&lt;/Title&gt;&lt;Template&gt;Journal Article&lt;/Template&gt;&lt;Star&gt;0&lt;/Star&gt;&lt;Tag&gt;0&lt;/Tag&gt;&lt;Author&gt;Freitas, Isabel Maria Bodas; Tunzelmann, Nick Von&lt;/Author&gt;&lt;Year&gt;2008&lt;/Year&gt;&lt;Details&gt;&lt;_collection_scope&gt;EI;SSCI;&lt;/_collection_scope&gt;&lt;_created&gt;61621124&lt;/_created&gt;&lt;_impact_factor&gt;   3.470&lt;/_impact_factor&gt;&lt;_issue&gt;9&lt;/_issue&gt;&lt;_journal&gt;Research Policy&lt;/_journal&gt;&lt;_modified&gt;61621124&lt;/_modified&gt;&lt;_pages&gt;1446-1464&lt;/_pages&gt;&lt;_volume&gt;37&lt;/_volume&gt;&lt;/Details&gt;&lt;Extra&gt;&lt;DBUID&gt;{67493E3F-83BE-40B2-8D2D-7B0CF4F3D59B}&lt;/DBUID&gt;&lt;/Extra&gt;&lt;/Item&gt;&lt;/References&gt;&lt;/Group&gt;&lt;/Citation&gt;_x000a_"/>
    <w:docVar w:name="NE.Ref{F3A88663-F456-40F9-B142-127E5134630E}" w:val=" ADDIN NE.Ref.{F3A88663-F456-40F9-B142-127E5134630E}&lt;Citation&gt;&lt;Group&gt;&lt;References&gt;&lt;Item&gt;&lt;ID&gt;13591&lt;/ID&gt;&lt;UID&gt;{1D8351D5-F1C6-4809-AA46-3DC08212EB2A}&lt;/UID&gt;&lt;Title&gt;我国高等教育政策文本定量分析——以政策工具为视角&lt;/Title&gt;&lt;Template&gt;Journal Article&lt;/Template&gt;&lt;Star&gt;0&lt;/Star&gt;&lt;Tag&gt;0&lt;/Tag&gt;&lt;Author&gt;李科利; 梁丽芝&lt;/Author&gt;&lt;Year&gt;2015&lt;/Year&gt;&lt;Details&gt;&lt;_accessed&gt;61609593&lt;/_accessed&gt;&lt;_author_aff&gt;湘潭大学公共管理学院;&lt;/_author_aff&gt;&lt;_collection_scope&gt;CSSCI;中文核心期刊;&lt;/_collection_scope&gt;&lt;_created&gt;61609593&lt;/_created&gt;&lt;_date&gt;60816960&lt;/_date&gt;&lt;_db_provider&gt;CNKI: 期刊&lt;/_db_provider&gt;&lt;_db_updated&gt;CNKI - Reference&lt;/_db_updated&gt;&lt;_issue&gt;08&lt;/_issue&gt;&lt;_journal&gt;中国高教研究&lt;/_journal&gt;&lt;_keywords&gt;政策工具;高等教育政策;定量分析&lt;/_keywords&gt;&lt;_language&gt;Chinese&lt;/_language&gt;&lt;_modified&gt;61622475&lt;/_modified&gt;&lt;_pages&gt;50-56&lt;/_pages&gt;&lt;_url&gt;http://www.cnki.net/KCMS/detail/detail.aspx?FileName=ZGGJ201508014&amp;amp;DbName=CJFQ2015&lt;/_url&gt;&lt;_translated_author&gt;Li, Keli;Liang, Lizhi&lt;/_translated_author&gt;&lt;/Details&gt;&lt;Extra&gt;&lt;DBUID&gt;{67493E3F-83BE-40B2-8D2D-7B0CF4F3D59B}&lt;/DBUID&gt;&lt;/Extra&gt;&lt;/Item&gt;&lt;/References&gt;&lt;/Group&gt;&lt;/Citation&gt;_x000a_"/>
    <w:docVar w:name="NE.Ref{F3CE337A-321B-4AD4-9584-6E6867205495}" w:val=" ADDIN NE.Ref.{F3CE337A-321B-4AD4-9584-6E6867205495}&lt;Citation&gt;&lt;Group&gt;&lt;References&gt;&lt;Item&gt;&lt;ID&gt;13603&lt;/ID&gt;&lt;UID&gt;{2663D02C-1140-49C4-BB1D-BFF7A3DDF673}&lt;/UID&gt;&lt;Title&gt;国内外管理科学学科发展趋势研究——基于内容分析方法&lt;/Title&gt;&lt;Template&gt;Journal Article&lt;/Template&gt;&lt;Star&gt;0&lt;/Star&gt;&lt;Tag&gt;0&lt;/Tag&gt;&lt;Author&gt;王亮亮; 彭晓东&lt;/Author&gt;&lt;Year&gt;2007&lt;/Year&gt;&lt;Details&gt;&lt;_accessed&gt;61622439&lt;/_accessed&gt;&lt;_author_aff&gt;重庆大学经济与工商管理学院;重庆大学图书馆 重庆400044;重庆400044&lt;/_author_aff&gt;&lt;_collection_scope&gt;CSSCI;中国科技核心期刊;中文核心期刊;&lt;/_collection_scope&gt;&lt;_created&gt;61622439&lt;/_created&gt;&lt;_date&gt;56689920&lt;/_date&gt;&lt;_db_provider&gt;CNKI: 期刊&lt;/_db_provider&gt;&lt;_db_updated&gt;CNKI - Reference&lt;/_db_updated&gt;&lt;_issue&gt;05&lt;/_issue&gt;&lt;_journal&gt;科学学研究&lt;/_journal&gt;&lt;_keywords&gt;管理科学;内容分析;文献计量&lt;/_keywords&gt;&lt;_language&gt;Chinese&lt;/_language&gt;&lt;_modified&gt;61622447&lt;/_modified&gt;&lt;_pages&gt;959-962&lt;/_pages&gt;&lt;_url&gt;http://www.cnki.net/KCMS/detail/detail.aspx?FileName=KXYJ200705027&amp;amp;DbName=CJFQ2007&lt;/_url&gt;&lt;_translated_author&gt;Wang, Liangliang;Peng, Xiaodong&lt;/_translated_author&gt;&lt;/Details&gt;&lt;Extra&gt;&lt;DBUID&gt;{67493E3F-83BE-40B2-8D2D-7B0CF4F3D59B}&lt;/DBUID&gt;&lt;/Extra&gt;&lt;/Item&gt;&lt;/References&gt;&lt;/Group&gt;&lt;/Citation&gt;_x000a_"/>
    <w:docVar w:name="NE.Ref{F3DEE424-4BE8-49B9-A89D-67117A6DBB8A}" w:val=" ADDIN NE.Ref.{F3DEE424-4BE8-49B9-A89D-67117A6DBB8A}&lt;Citation&gt;&lt;Group&gt;&lt;References&gt;&lt;Item&gt;&lt;ID&gt;13608&lt;/ID&gt;&lt;UID&gt;{2E923CF5-07E6-4F27-931D-277701BB6D40}&lt;/UID&gt;&lt;Title&gt;Behavioral Assumptions of Policy Tools&lt;/Title&gt;&lt;Template&gt;Journal Article&lt;/Template&gt;&lt;Star&gt;0&lt;/Star&gt;&lt;Tag&gt;0&lt;/Tag&gt;&lt;Author&gt;Schneider, Anne; Ingram, Helen&lt;/Author&gt;&lt;Year&gt;1990&lt;/Year&gt;&lt;Details&gt;&lt;_accessed&gt;61643068&lt;/_accessed&gt;&lt;_created&gt;61643068&lt;/_created&gt;&lt;_db_updated&gt;CrossRef&lt;/_db_updated&gt;&lt;_doi&gt;10.2307/2131904&lt;/_doi&gt;&lt;_impact_factor&gt;   1.840&lt;/_impact_factor&gt;&lt;_isbn&gt;0022-3816&lt;/_isbn&gt;&lt;_issue&gt;2&lt;/_issue&gt;&lt;_journal&gt;The Journal of Politics&lt;/_journal&gt;&lt;_modified&gt;61643068&lt;/_modified&gt;&lt;_pages&gt;510-529&lt;/_pages&gt;&lt;_tertiary_title&gt;The Journal of Politics&lt;/_tertiary_title&gt;&lt;_url&gt;http://www.journals.uchicago.edu/doi/10.2307/2131904&lt;/_url&gt;&lt;_volume&gt;52&lt;/_volume&gt;&lt;/Details&gt;&lt;Extra&gt;&lt;DBUID&gt;{67493E3F-83BE-40B2-8D2D-7B0CF4F3D59B}&lt;/DBUID&gt;&lt;/Extra&gt;&lt;/Item&gt;&lt;/References&gt;&lt;/Group&gt;&lt;/Citation&gt;_x000a_"/>
    <w:docVar w:name="NE.Ref{F7CCF7F8-326C-4E92-A1CB-F041A2DC17F2}" w:val=" ADDIN NE.Ref.{F7CCF7F8-326C-4E92-A1CB-F041A2DC17F2}&lt;Citation&gt;&lt;Group&gt;&lt;References&gt;&lt;Item&gt;&lt;ID&gt;13602&lt;/ID&gt;&lt;UID&gt;{4610C652-FB7C-46B3-88FF-B7BF8B387680}&lt;/UID&gt;&lt;Title&gt;国外内容分析法的研究概况及进展&lt;/Title&gt;&lt;Template&gt;Journal Article&lt;/Template&gt;&lt;Star&gt;0&lt;/Star&gt;&lt;Tag&gt;0&lt;/Tag&gt;&lt;Author&gt;邱均平; 邹菲&lt;/Author&gt;&lt;Year&gt;2003&lt;/Year&gt;&lt;Details&gt;&lt;_accessed&gt;61622434&lt;/_accessed&gt;&lt;_author_aff&gt;武汉大学信息资源研究中心;武汉大学信息资源研究中心 武汉;430072_x000d__x000a__x000d__x000a__x000d__x000a__x000d__x000a__x000d__x000a__x000d__x000a__x000d__x000a__x000d__x000a__x000d__x000a_;武汉;430072&lt;/_author_aff&gt;&lt;_collection_scope&gt;CSSCI;中文核心期刊;&lt;/_collection_scope&gt;&lt;_created&gt;61622434&lt;/_created&gt;&lt;_date&gt;54695520&lt;/_date&gt;&lt;_db_provider&gt;CNKI: 期刊&lt;/_db_provider&gt;&lt;_db_updated&gt;CNKI - Reference&lt;/_db_updated&gt;&lt;_issue&gt;06&lt;/_issue&gt;&lt;_journal&gt;图书情报知识&lt;/_journal&gt;&lt;_keywords&gt;内容分析法;研究进展;统计分析&lt;/_keywords&gt;&lt;_language&gt;Chinese&lt;/_language&gt;&lt;_modified&gt;61622439&lt;/_modified&gt;&lt;_pages&gt;6-8&lt;/_pages&gt;&lt;_url&gt;http://www.cnki.net/KCMS/detail/detail.aspx?FileName=TSQC200306001&amp;amp;DbName=CJFQ2003&lt;/_url&gt;&lt;_translated_author&gt;Qiu, Junping;Zou, Fei&lt;/_translated_author&gt;&lt;/Details&gt;&lt;Extra&gt;&lt;DBUID&gt;{67493E3F-83BE-40B2-8D2D-7B0CF4F3D59B}&lt;/DBUID&gt;&lt;/Extra&gt;&lt;/Item&gt;&lt;/References&gt;&lt;/Group&gt;&lt;/Citation&gt;_x000a_"/>
    <w:docVar w:name="NE.Ref{FBFB8844-23AE-428E-9469-CBE0AFE2CEC8}" w:val=" ADDIN NE.Ref.{FBFB8844-23AE-428E-9469-CBE0AFE2CEC8}&lt;Citation&gt;&lt;Group&gt;&lt;References&gt;&lt;Item&gt;&lt;ID&gt;13601&lt;/ID&gt;&lt;UID&gt;{DEE92FC8-F8D1-4D9D-95D0-0116D45F2102}&lt;/UID&gt;&lt;Title&gt;The evolution of wind energy policies in China (1995–2014): An analysis based on policy instruments&lt;/Title&gt;&lt;Template&gt;Journal Article&lt;/Template&gt;&lt;Star&gt;0&lt;/Star&gt;&lt;Tag&gt;0&lt;/Tag&gt;&lt;Author&gt;Liao, Zhongju&lt;/Author&gt;&lt;Year&gt;2016&lt;/Year&gt;&lt;Details&gt;&lt;_collection_scope&gt;SCI;SCIE;&lt;/_collection_scope&gt;&lt;_created&gt;61622418&lt;/_created&gt;&lt;_impact_factor&gt;   6.798&lt;/_impact_factor&gt;&lt;_journal&gt;Renewable &amp;amp; Sustainable Energy Reviews&lt;/_journal&gt;&lt;_modified&gt;61622418&lt;/_modified&gt;&lt;_pages&gt;464-472&lt;/_pages&gt;&lt;_volume&gt;56&lt;/_volume&gt;&lt;/Details&gt;&lt;Extra&gt;&lt;DBUID&gt;{67493E3F-83BE-40B2-8D2D-7B0CF4F3D59B}&lt;/DBUID&gt;&lt;/Extra&gt;&lt;/Item&gt;&lt;/References&gt;&lt;/Group&gt;&lt;/Citation&gt;_x000a_"/>
    <w:docVar w:name="ne_docsoft" w:val="MSWord"/>
    <w:docVar w:name="ne_docversion" w:val="NoteExpress 2.0"/>
    <w:docVar w:name="ne_stylename" w:val="中国高等学校社会科学学报"/>
  </w:docVars>
  <w:rsids>
    <w:rsidRoot w:val="006872FC"/>
    <w:rsid w:val="0000361A"/>
    <w:rsid w:val="000127D3"/>
    <w:rsid w:val="0002438A"/>
    <w:rsid w:val="00025FD2"/>
    <w:rsid w:val="000311DE"/>
    <w:rsid w:val="000325E3"/>
    <w:rsid w:val="000402F2"/>
    <w:rsid w:val="00040C28"/>
    <w:rsid w:val="00042282"/>
    <w:rsid w:val="00043D6A"/>
    <w:rsid w:val="00050C56"/>
    <w:rsid w:val="000653D8"/>
    <w:rsid w:val="000716A7"/>
    <w:rsid w:val="00083D92"/>
    <w:rsid w:val="00090593"/>
    <w:rsid w:val="000913D0"/>
    <w:rsid w:val="00095133"/>
    <w:rsid w:val="0009514E"/>
    <w:rsid w:val="000A08B5"/>
    <w:rsid w:val="000A7B0B"/>
    <w:rsid w:val="000B6876"/>
    <w:rsid w:val="000B70E3"/>
    <w:rsid w:val="000C4D3B"/>
    <w:rsid w:val="000C68B6"/>
    <w:rsid w:val="000D3B12"/>
    <w:rsid w:val="000E6AA0"/>
    <w:rsid w:val="000E7EA7"/>
    <w:rsid w:val="000F2504"/>
    <w:rsid w:val="000F27C3"/>
    <w:rsid w:val="000F5053"/>
    <w:rsid w:val="000F69C8"/>
    <w:rsid w:val="00106D24"/>
    <w:rsid w:val="001170F1"/>
    <w:rsid w:val="0013515E"/>
    <w:rsid w:val="00136120"/>
    <w:rsid w:val="001423C8"/>
    <w:rsid w:val="00144348"/>
    <w:rsid w:val="001505CE"/>
    <w:rsid w:val="00155D36"/>
    <w:rsid w:val="0015641C"/>
    <w:rsid w:val="001636F1"/>
    <w:rsid w:val="00165C48"/>
    <w:rsid w:val="00166D30"/>
    <w:rsid w:val="0017281B"/>
    <w:rsid w:val="00175956"/>
    <w:rsid w:val="00176C79"/>
    <w:rsid w:val="00177D39"/>
    <w:rsid w:val="00193D65"/>
    <w:rsid w:val="00194378"/>
    <w:rsid w:val="0019655A"/>
    <w:rsid w:val="001A4FEC"/>
    <w:rsid w:val="001A53F1"/>
    <w:rsid w:val="001A7AAA"/>
    <w:rsid w:val="001B29B4"/>
    <w:rsid w:val="001C06AC"/>
    <w:rsid w:val="001C3068"/>
    <w:rsid w:val="001C3317"/>
    <w:rsid w:val="001C737C"/>
    <w:rsid w:val="001D3F93"/>
    <w:rsid w:val="001D7A9B"/>
    <w:rsid w:val="001E4E8D"/>
    <w:rsid w:val="001E516E"/>
    <w:rsid w:val="001E5531"/>
    <w:rsid w:val="001E570C"/>
    <w:rsid w:val="001E6772"/>
    <w:rsid w:val="001F2625"/>
    <w:rsid w:val="001F4F43"/>
    <w:rsid w:val="00206273"/>
    <w:rsid w:val="00210D5A"/>
    <w:rsid w:val="00212552"/>
    <w:rsid w:val="00221C4B"/>
    <w:rsid w:val="00222A4A"/>
    <w:rsid w:val="00223743"/>
    <w:rsid w:val="00227AA9"/>
    <w:rsid w:val="0023551A"/>
    <w:rsid w:val="00242FF8"/>
    <w:rsid w:val="00243DD8"/>
    <w:rsid w:val="0024640F"/>
    <w:rsid w:val="0025446A"/>
    <w:rsid w:val="00255577"/>
    <w:rsid w:val="0027244D"/>
    <w:rsid w:val="0027293B"/>
    <w:rsid w:val="00274BE9"/>
    <w:rsid w:val="00275712"/>
    <w:rsid w:val="00277063"/>
    <w:rsid w:val="00283E76"/>
    <w:rsid w:val="00286F46"/>
    <w:rsid w:val="00292724"/>
    <w:rsid w:val="00293675"/>
    <w:rsid w:val="00296804"/>
    <w:rsid w:val="002969D5"/>
    <w:rsid w:val="002B0B5C"/>
    <w:rsid w:val="002B5079"/>
    <w:rsid w:val="002B52B3"/>
    <w:rsid w:val="002C3CD0"/>
    <w:rsid w:val="002C5608"/>
    <w:rsid w:val="002D0227"/>
    <w:rsid w:val="002D23C9"/>
    <w:rsid w:val="002D326F"/>
    <w:rsid w:val="002D6BCE"/>
    <w:rsid w:val="002E086D"/>
    <w:rsid w:val="002E64FA"/>
    <w:rsid w:val="003046B5"/>
    <w:rsid w:val="00320158"/>
    <w:rsid w:val="003203E2"/>
    <w:rsid w:val="00326771"/>
    <w:rsid w:val="0033055F"/>
    <w:rsid w:val="00330FF1"/>
    <w:rsid w:val="00334800"/>
    <w:rsid w:val="00336E64"/>
    <w:rsid w:val="00342270"/>
    <w:rsid w:val="00343BF9"/>
    <w:rsid w:val="003517DC"/>
    <w:rsid w:val="00361DC9"/>
    <w:rsid w:val="003621A9"/>
    <w:rsid w:val="003640BF"/>
    <w:rsid w:val="00372887"/>
    <w:rsid w:val="00375138"/>
    <w:rsid w:val="00376397"/>
    <w:rsid w:val="00380AA5"/>
    <w:rsid w:val="00384388"/>
    <w:rsid w:val="0038441B"/>
    <w:rsid w:val="00386CAB"/>
    <w:rsid w:val="00387377"/>
    <w:rsid w:val="00387F69"/>
    <w:rsid w:val="00395548"/>
    <w:rsid w:val="00397998"/>
    <w:rsid w:val="003A7FA5"/>
    <w:rsid w:val="003C1C49"/>
    <w:rsid w:val="003C3F84"/>
    <w:rsid w:val="003D1AB0"/>
    <w:rsid w:val="003D3864"/>
    <w:rsid w:val="003D4DB0"/>
    <w:rsid w:val="003D797D"/>
    <w:rsid w:val="003F0129"/>
    <w:rsid w:val="003F327D"/>
    <w:rsid w:val="003F50A3"/>
    <w:rsid w:val="003F5B72"/>
    <w:rsid w:val="003F6990"/>
    <w:rsid w:val="00401F43"/>
    <w:rsid w:val="00403512"/>
    <w:rsid w:val="00403EE9"/>
    <w:rsid w:val="00406206"/>
    <w:rsid w:val="00413BBD"/>
    <w:rsid w:val="00425DA6"/>
    <w:rsid w:val="00427579"/>
    <w:rsid w:val="00427E19"/>
    <w:rsid w:val="004317D8"/>
    <w:rsid w:val="0043228C"/>
    <w:rsid w:val="004341DB"/>
    <w:rsid w:val="00440A6F"/>
    <w:rsid w:val="00455359"/>
    <w:rsid w:val="00457615"/>
    <w:rsid w:val="00466CA3"/>
    <w:rsid w:val="0049251E"/>
    <w:rsid w:val="004A0C46"/>
    <w:rsid w:val="004A11D6"/>
    <w:rsid w:val="004A7547"/>
    <w:rsid w:val="004B2668"/>
    <w:rsid w:val="004C13F5"/>
    <w:rsid w:val="004D478D"/>
    <w:rsid w:val="004D56A2"/>
    <w:rsid w:val="004D5C4B"/>
    <w:rsid w:val="004D5E67"/>
    <w:rsid w:val="004E14D1"/>
    <w:rsid w:val="004E19AE"/>
    <w:rsid w:val="004E2366"/>
    <w:rsid w:val="004F02F3"/>
    <w:rsid w:val="004F0D9E"/>
    <w:rsid w:val="00505782"/>
    <w:rsid w:val="0051073A"/>
    <w:rsid w:val="00510EF9"/>
    <w:rsid w:val="005116BF"/>
    <w:rsid w:val="005119CC"/>
    <w:rsid w:val="00511C50"/>
    <w:rsid w:val="005128EF"/>
    <w:rsid w:val="00515903"/>
    <w:rsid w:val="005205BA"/>
    <w:rsid w:val="00530BE6"/>
    <w:rsid w:val="005510FD"/>
    <w:rsid w:val="00556534"/>
    <w:rsid w:val="005676DC"/>
    <w:rsid w:val="005723B1"/>
    <w:rsid w:val="00575768"/>
    <w:rsid w:val="00576FC6"/>
    <w:rsid w:val="00587EF9"/>
    <w:rsid w:val="00596CC5"/>
    <w:rsid w:val="005975FF"/>
    <w:rsid w:val="005A4851"/>
    <w:rsid w:val="005A6D3F"/>
    <w:rsid w:val="005A7958"/>
    <w:rsid w:val="005B0E88"/>
    <w:rsid w:val="005B2E5E"/>
    <w:rsid w:val="005B666B"/>
    <w:rsid w:val="005B6C35"/>
    <w:rsid w:val="005C1232"/>
    <w:rsid w:val="005C3623"/>
    <w:rsid w:val="005C3C89"/>
    <w:rsid w:val="005C7BEA"/>
    <w:rsid w:val="005D03F2"/>
    <w:rsid w:val="005D209D"/>
    <w:rsid w:val="005E000A"/>
    <w:rsid w:val="005E18C0"/>
    <w:rsid w:val="005E494E"/>
    <w:rsid w:val="005E5410"/>
    <w:rsid w:val="005E63E4"/>
    <w:rsid w:val="005F50EB"/>
    <w:rsid w:val="005F617C"/>
    <w:rsid w:val="00603460"/>
    <w:rsid w:val="00606647"/>
    <w:rsid w:val="006075AB"/>
    <w:rsid w:val="00611222"/>
    <w:rsid w:val="00614738"/>
    <w:rsid w:val="006158FF"/>
    <w:rsid w:val="0062141B"/>
    <w:rsid w:val="006239A0"/>
    <w:rsid w:val="0062542F"/>
    <w:rsid w:val="006322CA"/>
    <w:rsid w:val="0063251E"/>
    <w:rsid w:val="006369C5"/>
    <w:rsid w:val="00637D82"/>
    <w:rsid w:val="00641CCA"/>
    <w:rsid w:val="006438BC"/>
    <w:rsid w:val="006501B6"/>
    <w:rsid w:val="006523E1"/>
    <w:rsid w:val="006701F2"/>
    <w:rsid w:val="006708AD"/>
    <w:rsid w:val="00672CF6"/>
    <w:rsid w:val="00673DBB"/>
    <w:rsid w:val="00674DC5"/>
    <w:rsid w:val="00677594"/>
    <w:rsid w:val="00683003"/>
    <w:rsid w:val="006872FC"/>
    <w:rsid w:val="00690011"/>
    <w:rsid w:val="006914E0"/>
    <w:rsid w:val="0069249D"/>
    <w:rsid w:val="0069447B"/>
    <w:rsid w:val="006A0806"/>
    <w:rsid w:val="006A5A77"/>
    <w:rsid w:val="006A614E"/>
    <w:rsid w:val="006B1384"/>
    <w:rsid w:val="006B52FE"/>
    <w:rsid w:val="006B661D"/>
    <w:rsid w:val="006C13B3"/>
    <w:rsid w:val="006C2FC3"/>
    <w:rsid w:val="006C4264"/>
    <w:rsid w:val="006D06F1"/>
    <w:rsid w:val="006D32D0"/>
    <w:rsid w:val="006E469E"/>
    <w:rsid w:val="006F1AB7"/>
    <w:rsid w:val="006F5ECF"/>
    <w:rsid w:val="0070340E"/>
    <w:rsid w:val="00703E3D"/>
    <w:rsid w:val="00707D5C"/>
    <w:rsid w:val="0071073C"/>
    <w:rsid w:val="00712838"/>
    <w:rsid w:val="0071286D"/>
    <w:rsid w:val="00720DC7"/>
    <w:rsid w:val="00721B9E"/>
    <w:rsid w:val="00724531"/>
    <w:rsid w:val="00725DD0"/>
    <w:rsid w:val="0072699C"/>
    <w:rsid w:val="0073089F"/>
    <w:rsid w:val="00731035"/>
    <w:rsid w:val="007429E9"/>
    <w:rsid w:val="0074373C"/>
    <w:rsid w:val="00743CDA"/>
    <w:rsid w:val="00743EF8"/>
    <w:rsid w:val="007473CE"/>
    <w:rsid w:val="00753875"/>
    <w:rsid w:val="007721D9"/>
    <w:rsid w:val="00775139"/>
    <w:rsid w:val="0077550E"/>
    <w:rsid w:val="00780F49"/>
    <w:rsid w:val="00782AA3"/>
    <w:rsid w:val="00790923"/>
    <w:rsid w:val="007A1302"/>
    <w:rsid w:val="007A27DA"/>
    <w:rsid w:val="007B26F7"/>
    <w:rsid w:val="007B69B7"/>
    <w:rsid w:val="007C646D"/>
    <w:rsid w:val="007D08AC"/>
    <w:rsid w:val="007D4C18"/>
    <w:rsid w:val="007D755D"/>
    <w:rsid w:val="007E5C75"/>
    <w:rsid w:val="007F2E81"/>
    <w:rsid w:val="007F6906"/>
    <w:rsid w:val="00803405"/>
    <w:rsid w:val="0080433A"/>
    <w:rsid w:val="00805DA1"/>
    <w:rsid w:val="00806F7C"/>
    <w:rsid w:val="0080766C"/>
    <w:rsid w:val="0082535A"/>
    <w:rsid w:val="0082798D"/>
    <w:rsid w:val="00833F4F"/>
    <w:rsid w:val="0084206C"/>
    <w:rsid w:val="00842E5B"/>
    <w:rsid w:val="00842FD1"/>
    <w:rsid w:val="00847734"/>
    <w:rsid w:val="0085019C"/>
    <w:rsid w:val="008503C2"/>
    <w:rsid w:val="008553F5"/>
    <w:rsid w:val="00855A2C"/>
    <w:rsid w:val="008565A1"/>
    <w:rsid w:val="0087292F"/>
    <w:rsid w:val="00880674"/>
    <w:rsid w:val="00890A39"/>
    <w:rsid w:val="00891DAC"/>
    <w:rsid w:val="00893A5D"/>
    <w:rsid w:val="008A0A6E"/>
    <w:rsid w:val="008A2BCE"/>
    <w:rsid w:val="008A5DBE"/>
    <w:rsid w:val="008A7364"/>
    <w:rsid w:val="008C5F2A"/>
    <w:rsid w:val="008D1E3C"/>
    <w:rsid w:val="008E0040"/>
    <w:rsid w:val="008E1576"/>
    <w:rsid w:val="008E2A58"/>
    <w:rsid w:val="008E5D54"/>
    <w:rsid w:val="008E5F6C"/>
    <w:rsid w:val="008F1087"/>
    <w:rsid w:val="008F2582"/>
    <w:rsid w:val="008F64E9"/>
    <w:rsid w:val="00901F21"/>
    <w:rsid w:val="00904BA7"/>
    <w:rsid w:val="00922F8E"/>
    <w:rsid w:val="0092364F"/>
    <w:rsid w:val="00924FEA"/>
    <w:rsid w:val="00926589"/>
    <w:rsid w:val="00927B91"/>
    <w:rsid w:val="0093084E"/>
    <w:rsid w:val="00932ED0"/>
    <w:rsid w:val="00933802"/>
    <w:rsid w:val="0093538D"/>
    <w:rsid w:val="00936826"/>
    <w:rsid w:val="00940C10"/>
    <w:rsid w:val="0095154E"/>
    <w:rsid w:val="00955D8B"/>
    <w:rsid w:val="009716BD"/>
    <w:rsid w:val="009720C4"/>
    <w:rsid w:val="00972F6A"/>
    <w:rsid w:val="009841B3"/>
    <w:rsid w:val="00984D04"/>
    <w:rsid w:val="00987D8F"/>
    <w:rsid w:val="00990141"/>
    <w:rsid w:val="00993669"/>
    <w:rsid w:val="009A3F8C"/>
    <w:rsid w:val="009A584D"/>
    <w:rsid w:val="009C059E"/>
    <w:rsid w:val="009C1333"/>
    <w:rsid w:val="009C14B0"/>
    <w:rsid w:val="009C2325"/>
    <w:rsid w:val="009C66F5"/>
    <w:rsid w:val="009C7E80"/>
    <w:rsid w:val="009D6812"/>
    <w:rsid w:val="009E18D6"/>
    <w:rsid w:val="009E5492"/>
    <w:rsid w:val="009F7D1E"/>
    <w:rsid w:val="00A03FE2"/>
    <w:rsid w:val="00A04E88"/>
    <w:rsid w:val="00A14E42"/>
    <w:rsid w:val="00A16653"/>
    <w:rsid w:val="00A21C78"/>
    <w:rsid w:val="00A24D1F"/>
    <w:rsid w:val="00A26361"/>
    <w:rsid w:val="00A27A0C"/>
    <w:rsid w:val="00A27FE1"/>
    <w:rsid w:val="00A478B6"/>
    <w:rsid w:val="00A507C7"/>
    <w:rsid w:val="00A525FA"/>
    <w:rsid w:val="00A608B7"/>
    <w:rsid w:val="00A659ED"/>
    <w:rsid w:val="00A67C3F"/>
    <w:rsid w:val="00A70298"/>
    <w:rsid w:val="00A74F8B"/>
    <w:rsid w:val="00A7569C"/>
    <w:rsid w:val="00A87882"/>
    <w:rsid w:val="00A879E7"/>
    <w:rsid w:val="00A87CBD"/>
    <w:rsid w:val="00A974B5"/>
    <w:rsid w:val="00AB7275"/>
    <w:rsid w:val="00AC4CE4"/>
    <w:rsid w:val="00AC71F2"/>
    <w:rsid w:val="00AC78EB"/>
    <w:rsid w:val="00AD36F9"/>
    <w:rsid w:val="00AD50E9"/>
    <w:rsid w:val="00AE0B45"/>
    <w:rsid w:val="00AE6B23"/>
    <w:rsid w:val="00AE71C9"/>
    <w:rsid w:val="00AF79E9"/>
    <w:rsid w:val="00B02938"/>
    <w:rsid w:val="00B03BE2"/>
    <w:rsid w:val="00B04B7F"/>
    <w:rsid w:val="00B16E6E"/>
    <w:rsid w:val="00B20A29"/>
    <w:rsid w:val="00B26CA7"/>
    <w:rsid w:val="00B300AC"/>
    <w:rsid w:val="00B36F19"/>
    <w:rsid w:val="00B407E2"/>
    <w:rsid w:val="00B40F0B"/>
    <w:rsid w:val="00B46B7F"/>
    <w:rsid w:val="00B6027A"/>
    <w:rsid w:val="00B64CCA"/>
    <w:rsid w:val="00B72EF1"/>
    <w:rsid w:val="00B74C01"/>
    <w:rsid w:val="00B7724F"/>
    <w:rsid w:val="00B81D0E"/>
    <w:rsid w:val="00B86646"/>
    <w:rsid w:val="00B877E0"/>
    <w:rsid w:val="00B91569"/>
    <w:rsid w:val="00BA18F4"/>
    <w:rsid w:val="00BA3AC8"/>
    <w:rsid w:val="00BA5073"/>
    <w:rsid w:val="00BC3372"/>
    <w:rsid w:val="00BD1CB3"/>
    <w:rsid w:val="00BD3FF7"/>
    <w:rsid w:val="00BD43FB"/>
    <w:rsid w:val="00BF226A"/>
    <w:rsid w:val="00BF2D2D"/>
    <w:rsid w:val="00BF2F9A"/>
    <w:rsid w:val="00C022E6"/>
    <w:rsid w:val="00C14DC5"/>
    <w:rsid w:val="00C1712C"/>
    <w:rsid w:val="00C23841"/>
    <w:rsid w:val="00C2720A"/>
    <w:rsid w:val="00C3179E"/>
    <w:rsid w:val="00C3614F"/>
    <w:rsid w:val="00C377D6"/>
    <w:rsid w:val="00C4168C"/>
    <w:rsid w:val="00C4763A"/>
    <w:rsid w:val="00C548EE"/>
    <w:rsid w:val="00C5521E"/>
    <w:rsid w:val="00C570E2"/>
    <w:rsid w:val="00C6034E"/>
    <w:rsid w:val="00C6212D"/>
    <w:rsid w:val="00C64B34"/>
    <w:rsid w:val="00C73539"/>
    <w:rsid w:val="00C801C2"/>
    <w:rsid w:val="00C81298"/>
    <w:rsid w:val="00C907AA"/>
    <w:rsid w:val="00C91829"/>
    <w:rsid w:val="00C949AB"/>
    <w:rsid w:val="00CB0F3B"/>
    <w:rsid w:val="00CB2B4C"/>
    <w:rsid w:val="00CB3B04"/>
    <w:rsid w:val="00CC027C"/>
    <w:rsid w:val="00CC147B"/>
    <w:rsid w:val="00CC29A2"/>
    <w:rsid w:val="00CD00BB"/>
    <w:rsid w:val="00CD68EF"/>
    <w:rsid w:val="00CD7CAE"/>
    <w:rsid w:val="00CE2A06"/>
    <w:rsid w:val="00CE2C0C"/>
    <w:rsid w:val="00CE5766"/>
    <w:rsid w:val="00CF03B8"/>
    <w:rsid w:val="00CF065E"/>
    <w:rsid w:val="00CF24B7"/>
    <w:rsid w:val="00CF4AE3"/>
    <w:rsid w:val="00CF53A3"/>
    <w:rsid w:val="00D24E41"/>
    <w:rsid w:val="00D25ADE"/>
    <w:rsid w:val="00D3271B"/>
    <w:rsid w:val="00D364A0"/>
    <w:rsid w:val="00D366F0"/>
    <w:rsid w:val="00D501F2"/>
    <w:rsid w:val="00D51A70"/>
    <w:rsid w:val="00D543B3"/>
    <w:rsid w:val="00D573AE"/>
    <w:rsid w:val="00D62ED6"/>
    <w:rsid w:val="00D63CC7"/>
    <w:rsid w:val="00D7279C"/>
    <w:rsid w:val="00D7389E"/>
    <w:rsid w:val="00D77A08"/>
    <w:rsid w:val="00D833CF"/>
    <w:rsid w:val="00D83D86"/>
    <w:rsid w:val="00D922F5"/>
    <w:rsid w:val="00D92320"/>
    <w:rsid w:val="00D951A5"/>
    <w:rsid w:val="00DA2A5B"/>
    <w:rsid w:val="00DA4010"/>
    <w:rsid w:val="00DB1B41"/>
    <w:rsid w:val="00DB3344"/>
    <w:rsid w:val="00DB363B"/>
    <w:rsid w:val="00DB5561"/>
    <w:rsid w:val="00DC1C0D"/>
    <w:rsid w:val="00DE025F"/>
    <w:rsid w:val="00DE10B1"/>
    <w:rsid w:val="00DE316C"/>
    <w:rsid w:val="00DF3149"/>
    <w:rsid w:val="00DF7192"/>
    <w:rsid w:val="00E02A6B"/>
    <w:rsid w:val="00E06986"/>
    <w:rsid w:val="00E11343"/>
    <w:rsid w:val="00E11F1D"/>
    <w:rsid w:val="00E15487"/>
    <w:rsid w:val="00E15627"/>
    <w:rsid w:val="00E20D54"/>
    <w:rsid w:val="00E23FAE"/>
    <w:rsid w:val="00E27BD3"/>
    <w:rsid w:val="00E27D84"/>
    <w:rsid w:val="00E33ACC"/>
    <w:rsid w:val="00E40600"/>
    <w:rsid w:val="00E56773"/>
    <w:rsid w:val="00E62E17"/>
    <w:rsid w:val="00E65B6E"/>
    <w:rsid w:val="00E752F8"/>
    <w:rsid w:val="00E76C99"/>
    <w:rsid w:val="00E80232"/>
    <w:rsid w:val="00E864E2"/>
    <w:rsid w:val="00EA073D"/>
    <w:rsid w:val="00EA57BF"/>
    <w:rsid w:val="00EB043C"/>
    <w:rsid w:val="00EB6163"/>
    <w:rsid w:val="00EB624C"/>
    <w:rsid w:val="00EB692D"/>
    <w:rsid w:val="00ED35F7"/>
    <w:rsid w:val="00ED6F0B"/>
    <w:rsid w:val="00EE2CDE"/>
    <w:rsid w:val="00EF25B1"/>
    <w:rsid w:val="00EF4FD5"/>
    <w:rsid w:val="00EF6257"/>
    <w:rsid w:val="00F014EB"/>
    <w:rsid w:val="00F01C4F"/>
    <w:rsid w:val="00F03400"/>
    <w:rsid w:val="00F05ABD"/>
    <w:rsid w:val="00F073F1"/>
    <w:rsid w:val="00F11861"/>
    <w:rsid w:val="00F13DDF"/>
    <w:rsid w:val="00F149BA"/>
    <w:rsid w:val="00F1676C"/>
    <w:rsid w:val="00F24897"/>
    <w:rsid w:val="00F264F4"/>
    <w:rsid w:val="00F330A6"/>
    <w:rsid w:val="00F34351"/>
    <w:rsid w:val="00F40A9F"/>
    <w:rsid w:val="00F47363"/>
    <w:rsid w:val="00F506E0"/>
    <w:rsid w:val="00F554E7"/>
    <w:rsid w:val="00F55C4E"/>
    <w:rsid w:val="00F63168"/>
    <w:rsid w:val="00F66455"/>
    <w:rsid w:val="00F676F8"/>
    <w:rsid w:val="00F72C4F"/>
    <w:rsid w:val="00F749CE"/>
    <w:rsid w:val="00F80E78"/>
    <w:rsid w:val="00F81356"/>
    <w:rsid w:val="00F8220E"/>
    <w:rsid w:val="00F849DF"/>
    <w:rsid w:val="00FA30C3"/>
    <w:rsid w:val="00FA70FC"/>
    <w:rsid w:val="00FA7ACB"/>
    <w:rsid w:val="00FB39DC"/>
    <w:rsid w:val="00FB6692"/>
    <w:rsid w:val="00FC519E"/>
    <w:rsid w:val="00FD6E97"/>
    <w:rsid w:val="00FD7485"/>
    <w:rsid w:val="00FE0525"/>
    <w:rsid w:val="00FE5392"/>
    <w:rsid w:val="016C38C3"/>
    <w:rsid w:val="02B273BF"/>
    <w:rsid w:val="02EF5E44"/>
    <w:rsid w:val="03325045"/>
    <w:rsid w:val="05915102"/>
    <w:rsid w:val="05C25DFF"/>
    <w:rsid w:val="06BC2A5C"/>
    <w:rsid w:val="083878CE"/>
    <w:rsid w:val="09687E7D"/>
    <w:rsid w:val="096B6A3F"/>
    <w:rsid w:val="0A6816C6"/>
    <w:rsid w:val="0BDC0836"/>
    <w:rsid w:val="0DB1062A"/>
    <w:rsid w:val="0E634A5E"/>
    <w:rsid w:val="12532EEF"/>
    <w:rsid w:val="12CE01CE"/>
    <w:rsid w:val="14F179B6"/>
    <w:rsid w:val="159878B4"/>
    <w:rsid w:val="1B8B1EA7"/>
    <w:rsid w:val="1BBB4AC7"/>
    <w:rsid w:val="1C160C3F"/>
    <w:rsid w:val="1E7A6744"/>
    <w:rsid w:val="222148C7"/>
    <w:rsid w:val="24E579BC"/>
    <w:rsid w:val="2724585B"/>
    <w:rsid w:val="27B109E0"/>
    <w:rsid w:val="2B1C3DD9"/>
    <w:rsid w:val="2B1D4498"/>
    <w:rsid w:val="2BA32F60"/>
    <w:rsid w:val="2CF40B23"/>
    <w:rsid w:val="2D463A30"/>
    <w:rsid w:val="342A2791"/>
    <w:rsid w:val="34DB2966"/>
    <w:rsid w:val="36D4744A"/>
    <w:rsid w:val="37410F78"/>
    <w:rsid w:val="39DF7960"/>
    <w:rsid w:val="3ADB4752"/>
    <w:rsid w:val="3BCE5DC5"/>
    <w:rsid w:val="42B03995"/>
    <w:rsid w:val="42CC6FC1"/>
    <w:rsid w:val="44E95EFB"/>
    <w:rsid w:val="476757CF"/>
    <w:rsid w:val="4ABC5A6F"/>
    <w:rsid w:val="4AD62C76"/>
    <w:rsid w:val="4B2038E0"/>
    <w:rsid w:val="4C653EC8"/>
    <w:rsid w:val="4E08483C"/>
    <w:rsid w:val="50CE60EC"/>
    <w:rsid w:val="51737066"/>
    <w:rsid w:val="529519AF"/>
    <w:rsid w:val="52C64BF0"/>
    <w:rsid w:val="53CA5E33"/>
    <w:rsid w:val="53E21CDA"/>
    <w:rsid w:val="56C76664"/>
    <w:rsid w:val="58120623"/>
    <w:rsid w:val="58652D07"/>
    <w:rsid w:val="589B4B79"/>
    <w:rsid w:val="59AD43F3"/>
    <w:rsid w:val="59D500F6"/>
    <w:rsid w:val="5A310078"/>
    <w:rsid w:val="5C1F63E4"/>
    <w:rsid w:val="5E98494C"/>
    <w:rsid w:val="5F585CFC"/>
    <w:rsid w:val="5FF7764B"/>
    <w:rsid w:val="61373095"/>
    <w:rsid w:val="61BE78B1"/>
    <w:rsid w:val="636B7FC8"/>
    <w:rsid w:val="662F26C1"/>
    <w:rsid w:val="677E1223"/>
    <w:rsid w:val="68082233"/>
    <w:rsid w:val="68B77FB1"/>
    <w:rsid w:val="68C26109"/>
    <w:rsid w:val="68E8303C"/>
    <w:rsid w:val="69BA7585"/>
    <w:rsid w:val="6B85726E"/>
    <w:rsid w:val="6D622EED"/>
    <w:rsid w:val="6E0F5BB4"/>
    <w:rsid w:val="6E9A38A1"/>
    <w:rsid w:val="709F2252"/>
    <w:rsid w:val="7310725C"/>
    <w:rsid w:val="76BA23E7"/>
    <w:rsid w:val="78CF5F8C"/>
    <w:rsid w:val="79F27C6C"/>
    <w:rsid w:val="7AD94E12"/>
    <w:rsid w:val="7E45268B"/>
    <w:rsid w:val="7F4456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10998-BFBB-4142-B8A3-3B523CB7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pPr>
      <w:jc w:val="left"/>
    </w:pPr>
  </w:style>
  <w:style w:type="paragraph" w:styleId="a7">
    <w:name w:val="Document Map"/>
    <w:basedOn w:val="a"/>
    <w:link w:val="a8"/>
    <w:uiPriority w:val="99"/>
    <w:unhideWhenUsed/>
    <w:qFormat/>
    <w:rPr>
      <w:rFonts w:ascii="宋体" w:eastAsia="宋体"/>
      <w:sz w:val="18"/>
      <w:szCs w:val="18"/>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af">
    <w:name w:val="Subtitle"/>
    <w:basedOn w:val="a"/>
    <w:next w:val="a"/>
    <w:link w:val="af0"/>
    <w:uiPriority w:val="11"/>
    <w:qFormat/>
    <w:pPr>
      <w:spacing w:before="240" w:after="60" w:line="312" w:lineRule="auto"/>
      <w:jc w:val="center"/>
      <w:outlineLvl w:val="1"/>
    </w:pPr>
    <w:rPr>
      <w:b/>
      <w:bCs/>
      <w:kern w:val="28"/>
      <w:sz w:val="32"/>
      <w:szCs w:val="32"/>
    </w:rPr>
  </w:style>
  <w:style w:type="paragraph" w:styleId="af1">
    <w:name w:val="footnote text"/>
    <w:basedOn w:val="a"/>
    <w:link w:val="af2"/>
    <w:uiPriority w:val="99"/>
    <w:unhideWhenUsed/>
    <w:qFormat/>
    <w:pPr>
      <w:snapToGrid w:val="0"/>
      <w:jc w:val="left"/>
    </w:pPr>
    <w:rPr>
      <w:sz w:val="18"/>
      <w:szCs w:val="18"/>
    </w:rPr>
  </w:style>
  <w:style w:type="paragraph" w:styleId="af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4">
    <w:name w:val="Title"/>
    <w:basedOn w:val="a"/>
    <w:next w:val="a"/>
    <w:link w:val="af5"/>
    <w:uiPriority w:val="10"/>
    <w:qFormat/>
    <w:pPr>
      <w:spacing w:before="240" w:after="60"/>
      <w:jc w:val="center"/>
      <w:outlineLvl w:val="0"/>
    </w:pPr>
    <w:rPr>
      <w:rFonts w:asciiTheme="majorHAnsi" w:eastAsiaTheme="majorEastAsia" w:hAnsiTheme="majorHAnsi" w:cstheme="majorBidi"/>
      <w:b/>
      <w:bCs/>
      <w:sz w:val="32"/>
      <w:szCs w:val="32"/>
    </w:rPr>
  </w:style>
  <w:style w:type="character" w:styleId="af6">
    <w:name w:val="Strong"/>
    <w:basedOn w:val="a0"/>
    <w:uiPriority w:val="22"/>
    <w:qFormat/>
    <w:rPr>
      <w:b/>
      <w:bCs/>
    </w:rPr>
  </w:style>
  <w:style w:type="character" w:styleId="af7">
    <w:name w:val="Emphasis"/>
    <w:basedOn w:val="a0"/>
    <w:uiPriority w:val="20"/>
    <w:qFormat/>
    <w:rPr>
      <w:i/>
      <w:iCs/>
    </w:rPr>
  </w:style>
  <w:style w:type="character" w:styleId="af8">
    <w:name w:val="annotation reference"/>
    <w:basedOn w:val="a0"/>
    <w:uiPriority w:val="99"/>
    <w:unhideWhenUsed/>
    <w:qFormat/>
    <w:rPr>
      <w:sz w:val="21"/>
      <w:szCs w:val="21"/>
    </w:rPr>
  </w:style>
  <w:style w:type="character" w:styleId="af9">
    <w:name w:val="footnote reference"/>
    <w:basedOn w:val="a0"/>
    <w:uiPriority w:val="99"/>
    <w:unhideWhenUsed/>
    <w:qFormat/>
    <w:rPr>
      <w:vertAlign w:val="superscript"/>
    </w:rPr>
  </w:style>
  <w:style w:type="table" w:styleId="af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af5">
    <w:name w:val="标题 字符"/>
    <w:basedOn w:val="a0"/>
    <w:link w:val="af4"/>
    <w:uiPriority w:val="10"/>
    <w:qFormat/>
    <w:rPr>
      <w:rFonts w:asciiTheme="majorHAnsi" w:eastAsiaTheme="majorEastAsia"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f0">
    <w:name w:val="副标题 字符"/>
    <w:basedOn w:val="a0"/>
    <w:link w:val="af"/>
    <w:uiPriority w:val="11"/>
    <w:qFormat/>
    <w:rPr>
      <w:b/>
      <w:bCs/>
      <w:kern w:val="28"/>
      <w:sz w:val="32"/>
      <w:szCs w:val="32"/>
    </w:rPr>
  </w:style>
  <w:style w:type="character" w:customStyle="1" w:styleId="1">
    <w:name w:val="不明显强调1"/>
    <w:basedOn w:val="a0"/>
    <w:uiPriority w:val="19"/>
    <w:qFormat/>
    <w:rPr>
      <w:i/>
      <w:iCs/>
      <w:color w:val="404040" w:themeColor="text1" w:themeTint="BF"/>
    </w:rPr>
  </w:style>
  <w:style w:type="paragraph" w:customStyle="1" w:styleId="10">
    <w:name w:val="列出段落1"/>
    <w:basedOn w:val="a"/>
    <w:uiPriority w:val="34"/>
    <w:qFormat/>
    <w:pPr>
      <w:ind w:firstLineChars="200" w:firstLine="420"/>
    </w:pPr>
  </w:style>
  <w:style w:type="table" w:customStyle="1" w:styleId="11">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character" w:customStyle="1" w:styleId="aa">
    <w:name w:val="批注框文本 字符"/>
    <w:basedOn w:val="a0"/>
    <w:link w:val="a9"/>
    <w:uiPriority w:val="99"/>
    <w:semiHidden/>
    <w:qFormat/>
    <w:rPr>
      <w:sz w:val="18"/>
      <w:szCs w:val="18"/>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af2">
    <w:name w:val="脚注文本 字符"/>
    <w:basedOn w:val="a0"/>
    <w:link w:val="af1"/>
    <w:uiPriority w:val="99"/>
    <w:semiHidden/>
    <w:qFormat/>
    <w:rPr>
      <w:sz w:val="18"/>
      <w:szCs w:val="18"/>
    </w:rPr>
  </w:style>
  <w:style w:type="paragraph" w:customStyle="1" w:styleId="22">
    <w:name w:val="列出段落2"/>
    <w:basedOn w:val="a"/>
    <w:uiPriority w:val="99"/>
    <w:qFormat/>
    <w:pPr>
      <w:ind w:firstLineChars="200" w:firstLine="420"/>
    </w:pPr>
  </w:style>
  <w:style w:type="character" w:customStyle="1" w:styleId="a8">
    <w:name w:val="文档结构图 字符"/>
    <w:basedOn w:val="a0"/>
    <w:link w:val="a7"/>
    <w:uiPriority w:val="99"/>
    <w:semiHidden/>
    <w:qFormat/>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ocuments\&#30334;&#24230;&#20113;&#21516;&#27493;&#30424;\&#25105;&#30340;&#26700;&#38754;\&#25105;&#22269;&#31185;&#23398;&#30740;&#31350;&#19982;&#39640;&#31561;&#25945;&#32946;&#8220;&#19977;&#37325;&#34701;&#21512;&#8221;&#30340;&#25919;&#31574;&#25991;&#26412;&#23450;&#37327;&#20998;&#26512;\&#25991;&#22825;\&#25991;&#26412;&#25968;&#25454;\&#25968;&#25454;&#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Sheet4!$B$3</c:f>
              <c:strCache>
                <c:ptCount val="1"/>
                <c:pt idx="0">
                  <c:v>汇总</c:v>
                </c:pt>
              </c:strCache>
            </c:strRef>
          </c:tx>
          <c:spPr>
            <a:ln w="28575" cap="rnd" cmpd="sng" algn="ctr">
              <a:solidFill>
                <a:schemeClr val="accent1"/>
              </a:solidFill>
              <a:prstDash val="solid"/>
              <a:round/>
            </a:ln>
            <a:effectLst/>
          </c:spPr>
          <c:marker>
            <c:symbol val="circle"/>
            <c:size val="5"/>
            <c:spPr>
              <a:solidFill>
                <a:schemeClr val="accent1"/>
              </a:solidFill>
              <a:ln w="9525" cap="flat" cmpd="sng" algn="ctr">
                <a:solidFill>
                  <a:schemeClr val="accent1"/>
                </a:solidFill>
                <a:prstDash val="solid"/>
                <a:round/>
              </a:ln>
              <a:effectLst/>
            </c:spPr>
          </c:marker>
          <c:cat>
            <c:numRef>
              <c:f>Sheet4!$A$4:$A$48</c:f>
              <c:numCache>
                <c:formatCode>General</c:formatCode>
                <c:ptCount val="44"/>
                <c:pt idx="0">
                  <c:v>1955</c:v>
                </c:pt>
                <c:pt idx="1">
                  <c:v>1956</c:v>
                </c:pt>
                <c:pt idx="2">
                  <c:v>1957</c:v>
                </c:pt>
                <c:pt idx="3">
                  <c:v>1958</c:v>
                </c:pt>
                <c:pt idx="4">
                  <c:v>1965</c:v>
                </c:pt>
                <c:pt idx="5">
                  <c:v>1978</c:v>
                </c:pt>
                <c:pt idx="6">
                  <c:v>1979</c:v>
                </c:pt>
                <c:pt idx="7">
                  <c:v>1981</c:v>
                </c:pt>
                <c:pt idx="8">
                  <c:v>1982</c:v>
                </c:pt>
                <c:pt idx="9">
                  <c:v>1983</c:v>
                </c:pt>
                <c:pt idx="10">
                  <c:v>1984</c:v>
                </c:pt>
                <c:pt idx="11">
                  <c:v>1985</c:v>
                </c:pt>
                <c:pt idx="12">
                  <c:v>1986</c:v>
                </c:pt>
                <c:pt idx="13">
                  <c:v>1987</c:v>
                </c:pt>
                <c:pt idx="14">
                  <c:v>1988</c:v>
                </c:pt>
                <c:pt idx="15">
                  <c:v>1989</c:v>
                </c:pt>
                <c:pt idx="16">
                  <c:v>1990</c:v>
                </c:pt>
                <c:pt idx="17">
                  <c:v>1991</c:v>
                </c:pt>
                <c:pt idx="18">
                  <c:v>1992</c:v>
                </c:pt>
                <c:pt idx="19">
                  <c:v>1993</c:v>
                </c:pt>
                <c:pt idx="20">
                  <c:v>1994</c:v>
                </c:pt>
                <c:pt idx="21">
                  <c:v>1995</c:v>
                </c:pt>
                <c:pt idx="22">
                  <c:v>1996</c:v>
                </c:pt>
                <c:pt idx="23">
                  <c:v>1997</c:v>
                </c:pt>
                <c:pt idx="24">
                  <c:v>1998</c:v>
                </c:pt>
                <c:pt idx="25">
                  <c:v>1999</c:v>
                </c:pt>
                <c:pt idx="26">
                  <c:v>2000</c:v>
                </c:pt>
                <c:pt idx="27">
                  <c:v>2001</c:v>
                </c:pt>
                <c:pt idx="28">
                  <c:v>2002</c:v>
                </c:pt>
                <c:pt idx="29">
                  <c:v>2003</c:v>
                </c:pt>
                <c:pt idx="30">
                  <c:v>2004</c:v>
                </c:pt>
                <c:pt idx="31">
                  <c:v>2005</c:v>
                </c:pt>
                <c:pt idx="32">
                  <c:v>2006</c:v>
                </c:pt>
                <c:pt idx="33">
                  <c:v>2007</c:v>
                </c:pt>
                <c:pt idx="34">
                  <c:v>2008</c:v>
                </c:pt>
                <c:pt idx="35">
                  <c:v>2009</c:v>
                </c:pt>
                <c:pt idx="36">
                  <c:v>2010</c:v>
                </c:pt>
                <c:pt idx="37">
                  <c:v>2011</c:v>
                </c:pt>
                <c:pt idx="38">
                  <c:v>2012</c:v>
                </c:pt>
                <c:pt idx="39">
                  <c:v>2013</c:v>
                </c:pt>
                <c:pt idx="40">
                  <c:v>2014</c:v>
                </c:pt>
                <c:pt idx="41">
                  <c:v>2015</c:v>
                </c:pt>
                <c:pt idx="42">
                  <c:v>2016</c:v>
                </c:pt>
                <c:pt idx="43">
                  <c:v>2017</c:v>
                </c:pt>
              </c:numCache>
            </c:numRef>
          </c:cat>
          <c:val>
            <c:numRef>
              <c:f>Sheet4!$B$4:$B$48</c:f>
              <c:numCache>
                <c:formatCode>General</c:formatCode>
                <c:ptCount val="44"/>
                <c:pt idx="0">
                  <c:v>2</c:v>
                </c:pt>
                <c:pt idx="1">
                  <c:v>4</c:v>
                </c:pt>
                <c:pt idx="2">
                  <c:v>5</c:v>
                </c:pt>
                <c:pt idx="3">
                  <c:v>1</c:v>
                </c:pt>
                <c:pt idx="4">
                  <c:v>1</c:v>
                </c:pt>
                <c:pt idx="5">
                  <c:v>2</c:v>
                </c:pt>
                <c:pt idx="6">
                  <c:v>2</c:v>
                </c:pt>
                <c:pt idx="7">
                  <c:v>2</c:v>
                </c:pt>
                <c:pt idx="8">
                  <c:v>2</c:v>
                </c:pt>
                <c:pt idx="9">
                  <c:v>1</c:v>
                </c:pt>
                <c:pt idx="10">
                  <c:v>2</c:v>
                </c:pt>
                <c:pt idx="11">
                  <c:v>3</c:v>
                </c:pt>
                <c:pt idx="12">
                  <c:v>8</c:v>
                </c:pt>
                <c:pt idx="13">
                  <c:v>8</c:v>
                </c:pt>
                <c:pt idx="14">
                  <c:v>5</c:v>
                </c:pt>
                <c:pt idx="15">
                  <c:v>4</c:v>
                </c:pt>
                <c:pt idx="16">
                  <c:v>3</c:v>
                </c:pt>
                <c:pt idx="17">
                  <c:v>8</c:v>
                </c:pt>
                <c:pt idx="18">
                  <c:v>1</c:v>
                </c:pt>
                <c:pt idx="19">
                  <c:v>9</c:v>
                </c:pt>
                <c:pt idx="20">
                  <c:v>5</c:v>
                </c:pt>
                <c:pt idx="21">
                  <c:v>6</c:v>
                </c:pt>
                <c:pt idx="22">
                  <c:v>6</c:v>
                </c:pt>
                <c:pt idx="23">
                  <c:v>14</c:v>
                </c:pt>
                <c:pt idx="24">
                  <c:v>7</c:v>
                </c:pt>
                <c:pt idx="25">
                  <c:v>15</c:v>
                </c:pt>
                <c:pt idx="26">
                  <c:v>2</c:v>
                </c:pt>
                <c:pt idx="27">
                  <c:v>7</c:v>
                </c:pt>
                <c:pt idx="28">
                  <c:v>9</c:v>
                </c:pt>
                <c:pt idx="29">
                  <c:v>9</c:v>
                </c:pt>
                <c:pt idx="30">
                  <c:v>13</c:v>
                </c:pt>
                <c:pt idx="31">
                  <c:v>17</c:v>
                </c:pt>
                <c:pt idx="32">
                  <c:v>18</c:v>
                </c:pt>
                <c:pt idx="33">
                  <c:v>16</c:v>
                </c:pt>
                <c:pt idx="34">
                  <c:v>10</c:v>
                </c:pt>
                <c:pt idx="35">
                  <c:v>17</c:v>
                </c:pt>
                <c:pt idx="36">
                  <c:v>8</c:v>
                </c:pt>
                <c:pt idx="37">
                  <c:v>22</c:v>
                </c:pt>
                <c:pt idx="38">
                  <c:v>17</c:v>
                </c:pt>
                <c:pt idx="39">
                  <c:v>11</c:v>
                </c:pt>
                <c:pt idx="40">
                  <c:v>10</c:v>
                </c:pt>
                <c:pt idx="41">
                  <c:v>22</c:v>
                </c:pt>
                <c:pt idx="42">
                  <c:v>11</c:v>
                </c:pt>
                <c:pt idx="43">
                  <c:v>1</c:v>
                </c:pt>
              </c:numCache>
            </c:numRef>
          </c:val>
          <c:smooth val="0"/>
          <c:extLst>
            <c:ext xmlns:c16="http://schemas.microsoft.com/office/drawing/2014/chart" uri="{C3380CC4-5D6E-409C-BE32-E72D297353CC}">
              <c16:uniqueId val="{00000000-BD06-42F4-BB20-252CEF1EF0AA}"/>
            </c:ext>
          </c:extLst>
        </c:ser>
        <c:dLbls>
          <c:showLegendKey val="0"/>
          <c:showVal val="0"/>
          <c:showCatName val="0"/>
          <c:showSerName val="0"/>
          <c:showPercent val="0"/>
          <c:showBubbleSize val="0"/>
        </c:dLbls>
        <c:marker val="1"/>
        <c:smooth val="0"/>
        <c:axId val="220010368"/>
        <c:axId val="220058368"/>
      </c:lineChart>
      <c:catAx>
        <c:axId val="220010368"/>
        <c:scaling>
          <c:orientation val="minMax"/>
        </c:scaling>
        <c:delete val="0"/>
        <c:axPos val="b"/>
        <c:title>
          <c:tx>
            <c:rich>
              <a:bodyPr/>
              <a:lstStyle/>
              <a:p>
                <a:pPr>
                  <a:defRPr/>
                </a:pPr>
                <a:r>
                  <a:rPr lang="zh-CN" altLang="zh-CN" sz="1000" b="1" i="0" u="none" strike="noStrike" baseline="0">
                    <a:solidFill>
                      <a:schemeClr val="accent6"/>
                    </a:solidFill>
                    <a:effectLst/>
                  </a:rPr>
                  <a:t>时间</a:t>
                </a:r>
                <a:r>
                  <a:rPr lang="en-US" altLang="zh-CN" sz="1000" b="1" i="0" u="none" strike="noStrike" baseline="0">
                    <a:solidFill>
                      <a:schemeClr val="accent6"/>
                    </a:solidFill>
                    <a:effectLst/>
                  </a:rPr>
                  <a:t>/</a:t>
                </a:r>
                <a:r>
                  <a:rPr lang="zh-CN" altLang="zh-CN" sz="1000" b="1" i="0" u="none" strike="noStrike" baseline="0">
                    <a:solidFill>
                      <a:schemeClr val="accent6"/>
                    </a:solidFill>
                    <a:effectLst/>
                  </a:rPr>
                  <a:t>年</a:t>
                </a:r>
                <a:endParaRPr lang="zh-CN" altLang="en-US">
                  <a:solidFill>
                    <a:schemeClr val="accent6"/>
                  </a:solidFill>
                </a:endParaRPr>
              </a:p>
            </c:rich>
          </c:tx>
          <c:overlay val="0"/>
        </c:title>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600" b="0" i="0" u="none" strike="noStrike" kern="1200" baseline="0">
                <a:solidFill>
                  <a:schemeClr val="tx1">
                    <a:lumMod val="65000"/>
                    <a:lumOff val="35000"/>
                  </a:schemeClr>
                </a:solidFill>
                <a:latin typeface="+mn-lt"/>
                <a:ea typeface="+mn-ea"/>
                <a:cs typeface="+mn-cs"/>
              </a:defRPr>
            </a:pPr>
            <a:endParaRPr lang="zh-CN"/>
          </a:p>
        </c:txPr>
        <c:crossAx val="220058368"/>
        <c:crosses val="autoZero"/>
        <c:auto val="1"/>
        <c:lblAlgn val="ctr"/>
        <c:lblOffset val="100"/>
        <c:noMultiLvlLbl val="0"/>
      </c:catAx>
      <c:valAx>
        <c:axId val="22005836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rot="0" vert="horz"/>
              <a:lstStyle/>
              <a:p>
                <a:pPr>
                  <a:defRPr/>
                </a:pPr>
                <a:r>
                  <a:rPr lang="zh-CN" altLang="zh-CN" sz="1000" b="1" i="0" u="none" strike="noStrike" baseline="0">
                    <a:solidFill>
                      <a:schemeClr val="accent6"/>
                    </a:solidFill>
                    <a:effectLst/>
                  </a:rPr>
                  <a:t>发</a:t>
                </a:r>
                <a:endParaRPr lang="en-US" altLang="zh-CN" sz="1000" b="1" i="0" u="none" strike="noStrike" baseline="0">
                  <a:solidFill>
                    <a:schemeClr val="accent6"/>
                  </a:solidFill>
                  <a:effectLst/>
                </a:endParaRPr>
              </a:p>
              <a:p>
                <a:pPr>
                  <a:defRPr/>
                </a:pPr>
                <a:r>
                  <a:rPr lang="zh-CN" altLang="zh-CN" sz="1000" b="1" i="0" u="none" strike="noStrike" baseline="0">
                    <a:solidFill>
                      <a:schemeClr val="accent6"/>
                    </a:solidFill>
                    <a:effectLst/>
                  </a:rPr>
                  <a:t>文</a:t>
                </a:r>
                <a:endParaRPr lang="en-US" altLang="zh-CN" sz="1000" b="1" i="0" u="none" strike="noStrike" baseline="0">
                  <a:solidFill>
                    <a:schemeClr val="accent6"/>
                  </a:solidFill>
                  <a:effectLst/>
                </a:endParaRPr>
              </a:p>
              <a:p>
                <a:pPr>
                  <a:defRPr/>
                </a:pPr>
                <a:r>
                  <a:rPr lang="zh-CN" altLang="zh-CN" sz="1000" b="1" i="0" u="none" strike="noStrike" baseline="0">
                    <a:solidFill>
                      <a:schemeClr val="accent6"/>
                    </a:solidFill>
                    <a:effectLst/>
                  </a:rPr>
                  <a:t>数</a:t>
                </a:r>
                <a:endParaRPr lang="en-US" altLang="zh-CN" sz="1000" b="1" i="0" u="none" strike="noStrike" baseline="0">
                  <a:solidFill>
                    <a:schemeClr val="accent6"/>
                  </a:solidFill>
                  <a:effectLst/>
                </a:endParaRPr>
              </a:p>
              <a:p>
                <a:pPr>
                  <a:defRPr/>
                </a:pPr>
                <a:r>
                  <a:rPr lang="zh-CN" altLang="zh-CN" sz="1000" b="1" i="0" u="none" strike="noStrike" baseline="0">
                    <a:solidFill>
                      <a:schemeClr val="accent6"/>
                    </a:solidFill>
                    <a:effectLst/>
                  </a:rPr>
                  <a:t>量</a:t>
                </a:r>
                <a:endParaRPr lang="en-US" altLang="zh-CN" sz="1000" b="1" i="0" u="none" strike="noStrike" baseline="0">
                  <a:solidFill>
                    <a:schemeClr val="accent6"/>
                  </a:solidFill>
                  <a:effectLst/>
                </a:endParaRPr>
              </a:p>
              <a:p>
                <a:pPr>
                  <a:defRPr/>
                </a:pPr>
                <a:r>
                  <a:rPr lang="en-US" altLang="zh-CN" sz="1000" b="1" i="0" u="none" strike="noStrike" baseline="0">
                    <a:solidFill>
                      <a:schemeClr val="accent6"/>
                    </a:solidFill>
                    <a:effectLst/>
                  </a:rPr>
                  <a:t>/</a:t>
                </a:r>
              </a:p>
              <a:p>
                <a:pPr>
                  <a:defRPr/>
                </a:pPr>
                <a:r>
                  <a:rPr lang="zh-CN" altLang="zh-CN" sz="1000" b="1" i="0" u="none" strike="noStrike" baseline="0">
                    <a:solidFill>
                      <a:schemeClr val="accent6"/>
                    </a:solidFill>
                    <a:effectLst/>
                  </a:rPr>
                  <a:t>份</a:t>
                </a:r>
                <a:endParaRPr lang="zh-CN" altLang="en-US">
                  <a:solidFill>
                    <a:schemeClr val="accent6"/>
                  </a:solidFill>
                </a:endParaRPr>
              </a:p>
            </c:rich>
          </c:tx>
          <c:overlay val="0"/>
        </c:title>
        <c:numFmt formatCode="General" sourceLinked="1"/>
        <c:majorTickMark val="none"/>
        <c:minorTickMark val="none"/>
        <c:tickLblPos val="nextTo"/>
        <c:spPr>
          <a:noFill/>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20010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54135A-C34C-4449-A786-D73B2D1B9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1977</Words>
  <Characters>11271</Characters>
  <Application>Microsoft Office Word</Application>
  <DocSecurity>0</DocSecurity>
  <Lines>93</Lines>
  <Paragraphs>26</Paragraphs>
  <ScaleCrop>false</ScaleCrop>
  <Company>Microsoft</Company>
  <LinksUpToDate>false</LinksUpToDate>
  <CharactersWithSpaces>13222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27354538@qq.com</dc:creator>
  <dc:description>NE.Ref</dc:description>
  <cp:lastModifiedBy>David 爸</cp:lastModifiedBy>
  <cp:revision>456</cp:revision>
  <dcterms:created xsi:type="dcterms:W3CDTF">2017-02-22T04:37:00Z</dcterms:created>
  <dcterms:modified xsi:type="dcterms:W3CDTF">2018-11-04T07:45:00Z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